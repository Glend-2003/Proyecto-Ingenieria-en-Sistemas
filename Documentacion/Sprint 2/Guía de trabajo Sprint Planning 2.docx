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73BD" w14:textId="77777777" w:rsidR="00BE6BB4" w:rsidRDefault="001910D2">
      <w:pPr>
        <w:spacing w:after="0" w:line="259" w:lineRule="auto"/>
        <w:ind w:left="54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484A0867" w14:textId="77777777" w:rsidR="00BE6BB4" w:rsidRDefault="001910D2">
      <w:pPr>
        <w:spacing w:after="0" w:line="259" w:lineRule="auto"/>
        <w:ind w:left="-5" w:right="-15"/>
      </w:pPr>
      <w:r>
        <w:rPr>
          <w:sz w:val="20"/>
        </w:rPr>
        <w:t xml:space="preserve">____________________________________________________________________________________________________________ </w:t>
      </w:r>
    </w:p>
    <w:p w14:paraId="5B314317" w14:textId="77777777" w:rsidR="00BE6BB4" w:rsidRDefault="001910D2">
      <w:pPr>
        <w:spacing w:after="98" w:line="259" w:lineRule="auto"/>
        <w:ind w:left="0" w:right="8522" w:firstLine="0"/>
      </w:pPr>
      <w:r>
        <w:rPr>
          <w:b/>
          <w:sz w:val="20"/>
        </w:rPr>
        <w:t xml:space="preserve"> </w:t>
      </w:r>
    </w:p>
    <w:p w14:paraId="0BE7A3DF" w14:textId="77777777" w:rsidR="00BE6BB4" w:rsidRDefault="001910D2">
      <w:pPr>
        <w:spacing w:after="0" w:line="259" w:lineRule="auto"/>
        <w:ind w:left="12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A6F0C6" wp14:editId="1B6F9999">
            <wp:simplePos x="0" y="0"/>
            <wp:positionH relativeFrom="column">
              <wp:posOffset>75247</wp:posOffset>
            </wp:positionH>
            <wp:positionV relativeFrom="paragraph">
              <wp:posOffset>-23164</wp:posOffset>
            </wp:positionV>
            <wp:extent cx="1371600" cy="74041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Universidad Nacional de Costa Rica </w:t>
      </w:r>
    </w:p>
    <w:p w14:paraId="508665AC" w14:textId="77777777" w:rsidR="00BE6BB4" w:rsidRDefault="001910D2">
      <w:pPr>
        <w:spacing w:after="0" w:line="259" w:lineRule="auto"/>
        <w:ind w:left="128"/>
        <w:jc w:val="center"/>
      </w:pPr>
      <w:r>
        <w:rPr>
          <w:b/>
          <w:sz w:val="32"/>
        </w:rPr>
        <w:t xml:space="preserve">Campus Sarapiquí </w:t>
      </w:r>
    </w:p>
    <w:p w14:paraId="4EF75226" w14:textId="77777777" w:rsidR="00BE6BB4" w:rsidRDefault="001910D2">
      <w:pPr>
        <w:spacing w:after="0" w:line="259" w:lineRule="auto"/>
        <w:ind w:left="128"/>
        <w:jc w:val="center"/>
      </w:pPr>
      <w:r>
        <w:rPr>
          <w:b/>
          <w:sz w:val="32"/>
        </w:rPr>
        <w:t xml:space="preserve">Ingeniería en Sistemas de Información </w:t>
      </w:r>
    </w:p>
    <w:p w14:paraId="01174D68" w14:textId="77777777" w:rsidR="00BE6BB4" w:rsidRDefault="001910D2">
      <w:pPr>
        <w:spacing w:after="0" w:line="259" w:lineRule="auto"/>
        <w:ind w:left="0" w:right="8522" w:firstLine="0"/>
      </w:pPr>
      <w:r>
        <w:rPr>
          <w:sz w:val="20"/>
        </w:rPr>
        <w:t xml:space="preserve"> </w:t>
      </w:r>
    </w:p>
    <w:p w14:paraId="76013AD6" w14:textId="77777777" w:rsidR="00BE6BB4" w:rsidRDefault="001910D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3B1C74" w14:textId="77777777" w:rsidR="00BE6BB4" w:rsidRDefault="001910D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EBF6521" w14:textId="77777777" w:rsidR="00BE6BB4" w:rsidRDefault="001910D2">
      <w:pPr>
        <w:spacing w:after="31" w:line="259" w:lineRule="auto"/>
        <w:ind w:left="-28" w:right="-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6448DE" wp14:editId="594C2EA9">
                <wp:extent cx="6910706" cy="5080"/>
                <wp:effectExtent l="0" t="0" r="0" b="0"/>
                <wp:docPr id="5791" name="Group 5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5080"/>
                          <a:chOff x="0" y="0"/>
                          <a:chExt cx="6910706" cy="5080"/>
                        </a:xfrm>
                      </wpg:grpSpPr>
                      <wps:wsp>
                        <wps:cNvPr id="7959" name="Shape 7959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2313F" id="Group 5791" o:spid="_x0000_s1026" style="width:544.15pt;height:.4pt;mso-position-horizontal-relative:char;mso-position-vertical-relative:line" coordsize="691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">
                <v:shape id="Shape 7959" o:spid="_x0000_s1027" style="position:absolute;width:69107;height:91;visibility:visible;mso-wrap-style:square;v-text-anchor:top" coordsize="6910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" path="m,l6910706,r,9144l,9144,,e" fillcolor="black" stroked="f" strokeweight="0">
                  <v:stroke miterlimit="83231f" joinstyle="miter"/>
                  <v:path arrowok="t" textboxrect="0,0,6910706,9144"/>
                </v:shape>
                <w10:anchorlock/>
              </v:group>
            </w:pict>
          </mc:Fallback>
        </mc:AlternateContent>
      </w:r>
    </w:p>
    <w:p w14:paraId="0F979EC6" w14:textId="77777777" w:rsidR="00BE6BB4" w:rsidRDefault="001910D2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Guía de Trabajo en clase Sprint Planning </w:t>
      </w:r>
    </w:p>
    <w:p w14:paraId="53B373CC" w14:textId="75331B99" w:rsidR="00BE6BB4" w:rsidRDefault="00BE6BB4" w:rsidP="7098D8D6">
      <w:pPr>
        <w:spacing w:after="10" w:line="259" w:lineRule="auto"/>
        <w:ind w:left="-28" w:right="-55" w:firstLine="0"/>
      </w:pPr>
    </w:p>
    <w:p w14:paraId="266E3799" w14:textId="77777777" w:rsidR="00BE6BB4" w:rsidRDefault="001910D2">
      <w:r>
        <w:rPr>
          <w:b/>
        </w:rPr>
        <w:t>Sigla:</w:t>
      </w:r>
      <w:r>
        <w:t xml:space="preserve"> EIF- 406 </w:t>
      </w:r>
    </w:p>
    <w:p w14:paraId="6D579DEE" w14:textId="77777777" w:rsidR="00BE6BB4" w:rsidRDefault="001910D2">
      <w:r>
        <w:rPr>
          <w:b/>
        </w:rPr>
        <w:t xml:space="preserve">Nombre del curso: </w:t>
      </w:r>
      <w:r>
        <w:t xml:space="preserve">Ingeniería en Sistemas III </w:t>
      </w:r>
    </w:p>
    <w:p w14:paraId="555299E3" w14:textId="77777777" w:rsidR="00BE6BB4" w:rsidRDefault="001910D2">
      <w:r>
        <w:rPr>
          <w:b/>
        </w:rPr>
        <w:t>Profesor:</w:t>
      </w:r>
      <w:r>
        <w:t xml:space="preserve"> Michael Barquero Salazar </w:t>
      </w:r>
    </w:p>
    <w:p w14:paraId="11A2B4D6" w14:textId="5A90B277" w:rsidR="00BE6BB4" w:rsidRDefault="001910D2" w:rsidP="7098D8D6">
      <w:pPr>
        <w:spacing w:after="0" w:line="259" w:lineRule="auto"/>
        <w:ind w:left="0" w:firstLine="0"/>
      </w:pPr>
      <w:r>
        <w:t xml:space="preserve">    </w:t>
      </w:r>
    </w:p>
    <w:p w14:paraId="2A003210" w14:textId="77777777" w:rsidR="00BE6BB4" w:rsidRDefault="001910D2">
      <w:pPr>
        <w:spacing w:after="0" w:line="259" w:lineRule="auto"/>
      </w:pPr>
      <w:r>
        <w:rPr>
          <w:b/>
        </w:rPr>
        <w:t xml:space="preserve">Introducción </w:t>
      </w:r>
    </w:p>
    <w:p w14:paraId="648D4BC1" w14:textId="77777777" w:rsidR="00BE6BB4" w:rsidRDefault="001910D2">
      <w:r>
        <w:rPr>
          <w:b/>
        </w:rPr>
        <w:t>La planificación Scrum</w:t>
      </w:r>
      <w:r>
        <w:t xml:space="preserve"> es una reunión crucial en la que el equipo de desarrollo, el Product Owner y las partes interesadas colaboran para definir el trabajo que se realizará en el próximo Sprint. </w:t>
      </w:r>
    </w:p>
    <w:p w14:paraId="1BA010F2" w14:textId="77777777" w:rsidR="00BE6BB4" w:rsidRDefault="001910D2">
      <w:pPr>
        <w:spacing w:after="15" w:line="259" w:lineRule="auto"/>
        <w:ind w:left="0" w:firstLine="0"/>
      </w:pPr>
      <w:r>
        <w:t xml:space="preserve"> </w:t>
      </w:r>
    </w:p>
    <w:p w14:paraId="66B6C19E" w14:textId="77777777" w:rsidR="00BE6BB4" w:rsidRDefault="001910D2">
      <w:pPr>
        <w:spacing w:after="0" w:line="259" w:lineRule="auto"/>
      </w:pPr>
      <w:r>
        <w:rPr>
          <w:b/>
        </w:rPr>
        <w:t>A continuación, se presenta una guía completa para realizar una planificación Scrum efectiva:</w:t>
      </w:r>
      <w:r>
        <w:t xml:space="preserve"> </w:t>
      </w:r>
    </w:p>
    <w:p w14:paraId="0C2EC2F6" w14:textId="77777777" w:rsidR="00BE6BB4" w:rsidRDefault="001910D2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Pre-planificación:</w:t>
      </w:r>
      <w:r>
        <w:t xml:space="preserve"> </w:t>
      </w:r>
    </w:p>
    <w:p w14:paraId="78FA14CE" w14:textId="77777777" w:rsidR="00BE6BB4" w:rsidRDefault="001910D2">
      <w:pPr>
        <w:numPr>
          <w:ilvl w:val="1"/>
          <w:numId w:val="1"/>
        </w:numPr>
        <w:spacing w:after="29"/>
        <w:ind w:hanging="360"/>
      </w:pPr>
      <w:r>
        <w:rPr>
          <w:b/>
        </w:rPr>
        <w:t>Preparación del Backlog del Producto:</w:t>
      </w:r>
      <w:r>
        <w:t xml:space="preserve"> El Product Owner debe priorizar las historias de usuario en el Backlog del Producto y asegurarse de que estén bien definidas y sean comprensibles para el equipo de desarrollo. </w:t>
      </w:r>
    </w:p>
    <w:p w14:paraId="2CFD20F1" w14:textId="77777777" w:rsidR="00BE6BB4" w:rsidRDefault="001910D2">
      <w:pPr>
        <w:numPr>
          <w:ilvl w:val="1"/>
          <w:numId w:val="1"/>
        </w:numPr>
        <w:spacing w:after="33"/>
        <w:ind w:hanging="360"/>
      </w:pPr>
      <w:r>
        <w:rPr>
          <w:b/>
        </w:rPr>
        <w:t>Estimación de esfuerzo:</w:t>
      </w:r>
      <w:r>
        <w:t xml:space="preserve"> El equipo de desarrollo debe estimar el esfuerzo necesario para completar cada historia de usuario. Se pueden utilizar técnicas como la estimación por Planning Poker o la estimación por puntos de historia. </w:t>
      </w:r>
    </w:p>
    <w:p w14:paraId="05E58C01" w14:textId="77777777" w:rsidR="00BE6BB4" w:rsidRDefault="001910D2">
      <w:pPr>
        <w:numPr>
          <w:ilvl w:val="1"/>
          <w:numId w:val="1"/>
        </w:numPr>
        <w:ind w:hanging="360"/>
      </w:pPr>
      <w:r>
        <w:rPr>
          <w:b/>
        </w:rPr>
        <w:t>Definición del Sprint Goal:</w:t>
      </w:r>
      <w:r>
        <w:t xml:space="preserve"> El equipo de desarrollo, en colaboración con el Product Owner, debe definir un Sprint Goal que represente el objetivo del Sprint. </w:t>
      </w:r>
    </w:p>
    <w:p w14:paraId="5238BCA8" w14:textId="77777777" w:rsidR="00BE6BB4" w:rsidRDefault="001910D2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 xml:space="preserve">Reunión de planificación del Sprint: </w:t>
      </w:r>
    </w:p>
    <w:p w14:paraId="65AA5F02" w14:textId="77777777" w:rsidR="00BE6BB4" w:rsidRDefault="001910D2">
      <w:pPr>
        <w:numPr>
          <w:ilvl w:val="1"/>
          <w:numId w:val="1"/>
        </w:numPr>
        <w:spacing w:after="28"/>
        <w:ind w:hanging="360"/>
      </w:pPr>
      <w:r>
        <w:rPr>
          <w:b/>
        </w:rPr>
        <w:t>Introducción</w:t>
      </w:r>
      <w:r>
        <w:t xml:space="preserve">: El Scrum Master debe dar la bienvenida a los participantes y explicar el objetivo de la reunión. </w:t>
      </w:r>
    </w:p>
    <w:p w14:paraId="540BB1BB" w14:textId="77777777" w:rsidR="00BE6BB4" w:rsidRDefault="001910D2">
      <w:pPr>
        <w:numPr>
          <w:ilvl w:val="1"/>
          <w:numId w:val="1"/>
        </w:numPr>
        <w:spacing w:after="29"/>
        <w:ind w:hanging="360"/>
      </w:pPr>
      <w:r>
        <w:rPr>
          <w:b/>
        </w:rPr>
        <w:t>Revisión del Sprint anterior</w:t>
      </w:r>
      <w:r>
        <w:t xml:space="preserve">: El equipo debe revisar el trabajo realizado en el Sprint anterior, identificar las lecciones aprendidas y discutir las posibles mejoras. </w:t>
      </w:r>
    </w:p>
    <w:p w14:paraId="5FAE4340" w14:textId="77777777" w:rsidR="00BE6BB4" w:rsidRDefault="001910D2">
      <w:pPr>
        <w:numPr>
          <w:ilvl w:val="1"/>
          <w:numId w:val="1"/>
        </w:numPr>
        <w:spacing w:after="29"/>
        <w:ind w:hanging="360"/>
      </w:pPr>
      <w:r>
        <w:rPr>
          <w:b/>
        </w:rPr>
        <w:t>Selección de historias de usuario</w:t>
      </w:r>
      <w:r>
        <w:t xml:space="preserve">: El equipo de desarrollo debe seleccionar las historias de usuario del Backlog del Producto que se comprometerán a completar durante el Sprint. La selección se basa en la capacidad del Sprint, la priorización del Backlog del Producto y el Sprint Goal. </w:t>
      </w:r>
    </w:p>
    <w:p w14:paraId="3B56D2CE" w14:textId="77777777" w:rsidR="00BE6BB4" w:rsidRDefault="001910D2">
      <w:pPr>
        <w:numPr>
          <w:ilvl w:val="1"/>
          <w:numId w:val="1"/>
        </w:numPr>
        <w:spacing w:after="29"/>
        <w:ind w:hanging="360"/>
      </w:pPr>
      <w:r>
        <w:rPr>
          <w:b/>
        </w:rPr>
        <w:t>Descomposición de las historias de usuario</w:t>
      </w:r>
      <w:r>
        <w:t xml:space="preserve">: El equipo de desarrollo debe descomponer las historias de usuario en tareas más pequeñas y manejables. </w:t>
      </w:r>
    </w:p>
    <w:p w14:paraId="0CE1F98A" w14:textId="77777777" w:rsidR="00BE6BB4" w:rsidRDefault="001910D2">
      <w:pPr>
        <w:numPr>
          <w:ilvl w:val="1"/>
          <w:numId w:val="1"/>
        </w:numPr>
        <w:spacing w:after="66"/>
        <w:ind w:hanging="360"/>
      </w:pPr>
      <w:r>
        <w:rPr>
          <w:b/>
        </w:rPr>
        <w:t>Estimación de las tareas</w:t>
      </w:r>
      <w:r>
        <w:t xml:space="preserve">: El equipo de desarrollo debe estimar el tiempo necesario para completar cada tarea (Remaining Work). </w:t>
      </w:r>
    </w:p>
    <w:p w14:paraId="542EC84C" w14:textId="77777777" w:rsidR="00BE6BB4" w:rsidRDefault="001910D2">
      <w:pPr>
        <w:numPr>
          <w:ilvl w:val="1"/>
          <w:numId w:val="1"/>
        </w:numPr>
        <w:ind w:hanging="360"/>
      </w:pPr>
      <w:r>
        <w:t>Crear “</w:t>
      </w:r>
      <w:r>
        <w:rPr>
          <w:b/>
        </w:rPr>
        <w:t>Done</w:t>
      </w:r>
      <w:r>
        <w:t>” para cada historia.</w:t>
      </w:r>
      <w:r>
        <w:rPr>
          <w:b/>
        </w:rPr>
        <w:t xml:space="preserve"> </w:t>
      </w:r>
    </w:p>
    <w:p w14:paraId="21C6E90C" w14:textId="77777777" w:rsidR="00BE6BB4" w:rsidRDefault="001910D2">
      <w:pPr>
        <w:numPr>
          <w:ilvl w:val="1"/>
          <w:numId w:val="1"/>
        </w:numPr>
        <w:ind w:hanging="360"/>
      </w:pPr>
      <w:r>
        <w:t xml:space="preserve">Crear </w:t>
      </w:r>
      <w:r>
        <w:rPr>
          <w:b/>
        </w:rPr>
        <w:t>criterios de aceptación</w:t>
      </w:r>
      <w:r>
        <w:t xml:space="preserve"> para cada historia </w:t>
      </w:r>
    </w:p>
    <w:p w14:paraId="66E7383D" w14:textId="77777777" w:rsidR="00BE6BB4" w:rsidRDefault="001910D2">
      <w:pPr>
        <w:numPr>
          <w:ilvl w:val="1"/>
          <w:numId w:val="1"/>
        </w:numPr>
        <w:spacing w:after="0" w:line="259" w:lineRule="auto"/>
        <w:ind w:hanging="360"/>
      </w:pPr>
      <w:r>
        <w:t xml:space="preserve">Crear </w:t>
      </w:r>
      <w:r>
        <w:rPr>
          <w:b/>
        </w:rPr>
        <w:t>plan de pruebas</w:t>
      </w:r>
      <w:r>
        <w:t xml:space="preserve">.  </w:t>
      </w:r>
    </w:p>
    <w:p w14:paraId="4F6575EB" w14:textId="77777777" w:rsidR="00BE6BB4" w:rsidRDefault="001910D2">
      <w:pPr>
        <w:numPr>
          <w:ilvl w:val="1"/>
          <w:numId w:val="1"/>
        </w:numPr>
        <w:spacing w:after="29"/>
        <w:ind w:hanging="360"/>
      </w:pPr>
      <w:r>
        <w:rPr>
          <w:b/>
        </w:rPr>
        <w:t>Creación del Sprint Backlog</w:t>
      </w:r>
      <w:r>
        <w:t xml:space="preserve">: El Sprint Backlog es una lista de las tareas que el equipo de desarrollo se ha comprometido a completar durante el Sprint. </w:t>
      </w:r>
    </w:p>
    <w:p w14:paraId="02699895" w14:textId="77777777" w:rsidR="00BE6BB4" w:rsidRDefault="001910D2">
      <w:pPr>
        <w:numPr>
          <w:ilvl w:val="1"/>
          <w:numId w:val="1"/>
        </w:numPr>
        <w:ind w:hanging="360"/>
      </w:pPr>
      <w:r>
        <w:rPr>
          <w:b/>
        </w:rPr>
        <w:lastRenderedPageBreak/>
        <w:t>Confirmación del Sprint</w:t>
      </w:r>
      <w:r>
        <w:t xml:space="preserve">: El equipo de desarrollo debe confirmar que está comprometido con el </w:t>
      </w:r>
    </w:p>
    <w:p w14:paraId="280F484C" w14:textId="77777777" w:rsidR="00BE6BB4" w:rsidRDefault="001910D2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B11645">
        <w:rPr>
          <w:lang w:val="en-US"/>
        </w:rPr>
        <w:t xml:space="preserve">Sprint Backlog y </w:t>
      </w:r>
      <w:proofErr w:type="spellStart"/>
      <w:r w:rsidRPr="00B11645">
        <w:rPr>
          <w:lang w:val="en-US"/>
        </w:rPr>
        <w:t>el</w:t>
      </w:r>
      <w:proofErr w:type="spellEnd"/>
      <w:r w:rsidRPr="00B11645">
        <w:rPr>
          <w:lang w:val="en-US"/>
        </w:rPr>
        <w:t xml:space="preserve"> Sprint Goal. </w:t>
      </w:r>
      <w:r w:rsidRPr="00B11645">
        <w:rPr>
          <w:lang w:val="en-US"/>
        </w:rPr>
        <w:tab/>
      </w:r>
      <w:r>
        <w:rPr>
          <w:sz w:val="20"/>
        </w:rPr>
        <w:t>1</w:t>
      </w:r>
    </w:p>
    <w:p w14:paraId="6D555FFB" w14:textId="77777777" w:rsidR="00BE6BB4" w:rsidRDefault="001910D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4FFEE4" w14:textId="77777777" w:rsidR="00BE6BB4" w:rsidRDefault="001910D2">
      <w:pPr>
        <w:spacing w:after="0" w:line="259" w:lineRule="auto"/>
        <w:ind w:left="54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3AF26172" w14:textId="77777777" w:rsidR="00BE6BB4" w:rsidRDefault="001910D2">
      <w:pPr>
        <w:spacing w:after="0" w:line="259" w:lineRule="auto"/>
        <w:ind w:left="-5" w:right="-15"/>
      </w:pPr>
      <w:r>
        <w:rPr>
          <w:sz w:val="20"/>
        </w:rPr>
        <w:t xml:space="preserve">____________________________________________________________________________________________________________ </w:t>
      </w:r>
    </w:p>
    <w:p w14:paraId="7F912C8D" w14:textId="77777777" w:rsidR="00BE6BB4" w:rsidRDefault="001910D2">
      <w:pPr>
        <w:spacing w:after="61" w:line="259" w:lineRule="auto"/>
        <w:ind w:left="0" w:firstLine="0"/>
      </w:pPr>
      <w:r>
        <w:rPr>
          <w:b/>
        </w:rPr>
        <w:t xml:space="preserve"> </w:t>
      </w:r>
    </w:p>
    <w:p w14:paraId="7F670AC4" w14:textId="77777777" w:rsidR="00BE6BB4" w:rsidRDefault="001910D2">
      <w:pPr>
        <w:spacing w:after="0" w:line="259" w:lineRule="auto"/>
        <w:ind w:left="27" w:firstLine="0"/>
        <w:jc w:val="center"/>
      </w:pPr>
      <w:r>
        <w:rPr>
          <w:rFonts w:ascii="Arial" w:eastAsia="Arial" w:hAnsi="Arial" w:cs="Arial"/>
          <w:b/>
          <w:u w:val="single" w:color="000000"/>
        </w:rPr>
        <w:t>Minuta Sprint planinng</w:t>
      </w:r>
      <w:r>
        <w:rPr>
          <w:rFonts w:ascii="Arial" w:eastAsia="Arial" w:hAnsi="Arial" w:cs="Arial"/>
          <w:b/>
        </w:rPr>
        <w:t xml:space="preserve"> </w:t>
      </w:r>
    </w:p>
    <w:p w14:paraId="2F14F09F" w14:textId="77777777" w:rsidR="00BE6BB4" w:rsidRDefault="001910D2">
      <w:pPr>
        <w:spacing w:after="25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15FE17F" w14:textId="77777777" w:rsidR="00BE6BB4" w:rsidRDefault="001910D2">
      <w:pPr>
        <w:spacing w:after="0" w:line="259" w:lineRule="auto"/>
        <w:ind w:left="0" w:firstLine="0"/>
      </w:pPr>
      <w:r>
        <w:rPr>
          <w:color w:val="3F3F3F"/>
          <w:u w:val="single" w:color="3F3F3F"/>
        </w:rPr>
        <w:t xml:space="preserve">Minuta No. </w:t>
      </w:r>
      <w:r>
        <w:rPr>
          <w:b/>
          <w:color w:val="3F3F3F"/>
          <w:u w:val="single" w:color="3F3F3F"/>
        </w:rPr>
        <w:t>001</w:t>
      </w:r>
      <w:r>
        <w:rPr>
          <w:color w:val="3F3F3F"/>
          <w:u w:val="single" w:color="3F3F3F"/>
        </w:rPr>
        <w:t xml:space="preserve"> de Nombre de la empresa</w:t>
      </w:r>
      <w:r>
        <w:t xml:space="preserve"> </w:t>
      </w:r>
    </w:p>
    <w:p w14:paraId="665AA7E4" w14:textId="77777777" w:rsidR="00BE6BB4" w:rsidRDefault="001910D2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3EE7BF1A" w14:textId="15C66ADF" w:rsidR="00BE6BB4" w:rsidRDefault="001910D2">
      <w:pPr>
        <w:tabs>
          <w:tab w:val="center" w:pos="1969"/>
        </w:tabs>
        <w:ind w:left="0" w:firstLine="0"/>
      </w:pPr>
      <w:r>
        <w:t xml:space="preserve"> </w:t>
      </w:r>
      <w:r>
        <w:tab/>
      </w:r>
      <w:proofErr w:type="gramStart"/>
      <w:r>
        <w:t>Fecha :</w:t>
      </w:r>
      <w:proofErr w:type="gramEnd"/>
      <w:r>
        <w:t xml:space="preserve"> Lunes </w:t>
      </w:r>
      <w:r w:rsidR="00B11645">
        <w:t>24</w:t>
      </w:r>
      <w:r>
        <w:t xml:space="preserve"> de </w:t>
      </w:r>
      <w:r w:rsidR="00B11645">
        <w:t>Marzo</w:t>
      </w:r>
      <w:r>
        <w:t xml:space="preserve"> </w:t>
      </w:r>
    </w:p>
    <w:p w14:paraId="5B9B2A27" w14:textId="77777777" w:rsidR="00BE6BB4" w:rsidRDefault="001910D2">
      <w:pPr>
        <w:tabs>
          <w:tab w:val="center" w:pos="1400"/>
        </w:tabs>
        <w:ind w:left="0" w:firstLine="0"/>
      </w:pPr>
      <w:r>
        <w:t xml:space="preserve"> </w:t>
      </w:r>
      <w:r>
        <w:tab/>
        <w:t xml:space="preserve">Hora  : 20:30 </w:t>
      </w:r>
    </w:p>
    <w:p w14:paraId="6AACEE9C" w14:textId="0A27E16F" w:rsidR="00BE6BB4" w:rsidRDefault="001910D2">
      <w:pPr>
        <w:tabs>
          <w:tab w:val="center" w:pos="4070"/>
        </w:tabs>
        <w:spacing w:after="257"/>
        <w:ind w:left="0" w:firstLine="0"/>
      </w:pPr>
      <w:r>
        <w:t xml:space="preserve"> </w:t>
      </w:r>
      <w:r>
        <w:tab/>
      </w:r>
      <w:proofErr w:type="gramStart"/>
      <w:r>
        <w:t>Lugar :</w:t>
      </w:r>
      <w:proofErr w:type="gramEnd"/>
      <w:r>
        <w:t xml:space="preserve"> </w:t>
      </w:r>
      <w:r w:rsidR="00C420D7">
        <w:t>Universidad Nacional de Costa Rica En Sarapiquí</w:t>
      </w:r>
      <w:r>
        <w:t xml:space="preserve"> </w:t>
      </w:r>
    </w:p>
    <w:p w14:paraId="074ACBB7" w14:textId="77777777" w:rsidR="00BE6BB4" w:rsidRDefault="001910D2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TableGrid"/>
        <w:tblW w:w="10813" w:type="dxa"/>
        <w:tblInd w:w="5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02"/>
        <w:gridCol w:w="3607"/>
        <w:gridCol w:w="3604"/>
      </w:tblGrid>
      <w:tr w:rsidR="00BE6BB4" w14:paraId="21448198" w14:textId="77777777" w:rsidTr="03364817">
        <w:trPr>
          <w:trHeight w:val="280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B75D451" w14:textId="77777777" w:rsidR="00BE6BB4" w:rsidRDefault="001910D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25F010A" w14:textId="77777777" w:rsidR="00BE6BB4" w:rsidRDefault="001910D2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1B7BFC4" w14:textId="77777777" w:rsidR="00BE6BB4" w:rsidRDefault="001910D2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BE6BB4" w14:paraId="4F37276C" w14:textId="77777777" w:rsidTr="03364817">
        <w:trPr>
          <w:trHeight w:val="289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2C7152" w14:textId="1A17419B" w:rsidR="00BE6BB4" w:rsidRDefault="03364817">
            <w:pPr>
              <w:spacing w:after="0" w:line="259" w:lineRule="auto"/>
              <w:ind w:left="0" w:firstLine="0"/>
            </w:pPr>
            <w:r>
              <w:t xml:space="preserve">Dilan </w:t>
            </w:r>
            <w:r w:rsidR="003C2773">
              <w:t>Gutiérrez</w:t>
            </w:r>
            <w:r>
              <w:t xml:space="preserve"> </w:t>
            </w:r>
            <w:ins w:id="0" w:author="Microsoft Word" w:date="2025-03-24T17:33:00Z" w16du:dateUtc="2025-03-24T23:33:00Z">
              <w:r w:rsidR="003C2773">
                <w:t>Hernández</w:t>
              </w:r>
            </w:ins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042D1C" w14:textId="68A1B5F8" w:rsidR="00BE6BB4" w:rsidRDefault="001910D2">
            <w:pPr>
              <w:spacing w:after="0" w:line="259" w:lineRule="auto"/>
              <w:ind w:left="3" w:firstLine="0"/>
            </w:pPr>
            <w:r>
              <w:t xml:space="preserve">Presente 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43483D" w14:textId="0A181F46" w:rsidR="00BE6BB4" w:rsidRDefault="001910D2">
            <w:pPr>
              <w:spacing w:after="0" w:line="259" w:lineRule="auto"/>
              <w:ind w:left="1" w:firstLine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 xml:space="preserve"> </w:t>
            </w:r>
            <w:r w:rsidR="7C96FD84">
              <w:t xml:space="preserve">/ </w:t>
            </w:r>
            <w:proofErr w:type="spellStart"/>
            <w:r w:rsidR="7C96FD84">
              <w:t>Development</w:t>
            </w:r>
            <w:proofErr w:type="spellEnd"/>
            <w:r w:rsidR="7C96FD84">
              <w:t xml:space="preserve"> </w:t>
            </w:r>
            <w:proofErr w:type="spellStart"/>
            <w:r w:rsidR="7C96FD84">
              <w:t>Team</w:t>
            </w:r>
            <w:proofErr w:type="spellEnd"/>
          </w:p>
        </w:tc>
      </w:tr>
      <w:tr w:rsidR="00BE6BB4" w14:paraId="3A9450B6" w14:textId="77777777" w:rsidTr="03364817">
        <w:trPr>
          <w:trHeight w:val="284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F03D38" w14:textId="719C3CF9" w:rsidR="00BE6BB4" w:rsidRDefault="008D58A2">
            <w:pPr>
              <w:spacing w:after="0" w:line="259" w:lineRule="auto"/>
              <w:ind w:left="0" w:firstLine="0"/>
            </w:pPr>
            <w:r>
              <w:t>Glend Rojas Alvarado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8693ECC" w14:textId="67C1258B" w:rsidR="00BE6BB4" w:rsidRDefault="008D58A2">
            <w:pPr>
              <w:spacing w:after="0" w:line="259" w:lineRule="auto"/>
              <w:ind w:left="3" w:firstLine="0"/>
            </w:pPr>
            <w:r>
              <w:t>Presente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9AED75" w14:textId="77777777" w:rsidR="00BE6BB4" w:rsidRDefault="001910D2">
            <w:pPr>
              <w:spacing w:after="0" w:line="259" w:lineRule="auto"/>
              <w:ind w:left="1" w:firstLine="0"/>
            </w:pPr>
            <w:r>
              <w:t xml:space="preserve">Development Team </w:t>
            </w:r>
          </w:p>
        </w:tc>
      </w:tr>
      <w:tr w:rsidR="00BE6BB4" w14:paraId="4CAEB895" w14:textId="77777777" w:rsidTr="03364817">
        <w:trPr>
          <w:trHeight w:val="288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E91A3A" w14:textId="4A20B5AF" w:rsidR="00BE6BB4" w:rsidRDefault="7C96FD84">
            <w:pPr>
              <w:spacing w:after="0" w:line="259" w:lineRule="auto"/>
              <w:ind w:left="0" w:firstLine="0"/>
            </w:pPr>
            <w:r>
              <w:t>Jamel Anderson Sandi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A0012F" w14:textId="48D618A6" w:rsidR="00BE6BB4" w:rsidRDefault="4B182153" w:rsidP="7C96FD84">
            <w:pPr>
              <w:spacing w:after="0" w:line="259" w:lineRule="auto"/>
              <w:ind w:left="0" w:firstLine="0"/>
            </w:pPr>
            <w:r>
              <w:t>Presente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5A20F1" w14:textId="0C059E19" w:rsidR="00BE6BB4" w:rsidRDefault="008D58A2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BE6BB4" w14:paraId="77347435" w14:textId="77777777" w:rsidTr="03364817">
        <w:trPr>
          <w:trHeight w:val="288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EC0FDB" w14:textId="1D8B717F" w:rsidR="00BE6BB4" w:rsidRDefault="003C2773">
            <w:pPr>
              <w:spacing w:after="0" w:line="259" w:lineRule="auto"/>
              <w:ind w:left="0" w:firstLine="0"/>
            </w:pPr>
            <w:r>
              <w:t>Daisy Cedeño Sanabria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293BB2" w14:textId="77777777" w:rsidR="00BE6BB4" w:rsidRDefault="001910D2">
            <w:pPr>
              <w:spacing w:after="0" w:line="259" w:lineRule="auto"/>
              <w:ind w:left="3" w:firstLine="0"/>
            </w:pPr>
            <w:r>
              <w:t xml:space="preserve">Ausente 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E3EE29" w14:textId="79F93047" w:rsidR="00BE6BB4" w:rsidRDefault="008D58A2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14:paraId="325B02E0" w14:textId="77777777" w:rsidR="00BE6BB4" w:rsidRDefault="001910D2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688A1B52" w14:textId="77777777" w:rsidR="00BE6BB4" w:rsidRDefault="001910D2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54711BA" w14:textId="77777777" w:rsidR="00BE6BB4" w:rsidRDefault="001910D2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TableGrid"/>
        <w:tblW w:w="10813" w:type="dxa"/>
        <w:tblInd w:w="5" w:type="dxa"/>
        <w:tblCellMar>
          <w:top w:w="14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741"/>
        <w:gridCol w:w="4185"/>
        <w:gridCol w:w="1525"/>
        <w:gridCol w:w="1537"/>
        <w:gridCol w:w="2825"/>
      </w:tblGrid>
      <w:tr w:rsidR="00BE6BB4" w14:paraId="452C0A11" w14:textId="77777777" w:rsidTr="3345F83C">
        <w:trPr>
          <w:trHeight w:val="465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627FC67D" w14:textId="77777777" w:rsidR="00BE6BB4" w:rsidRDefault="001910D2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5AEE92E8" w14:textId="77777777" w:rsidR="00BE6BB4" w:rsidRDefault="001910D2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0"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0D86C4E5" w14:textId="77777777" w:rsidR="00BE6BB4" w:rsidRDefault="001910D2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0"/>
              </w:rPr>
              <w:t xml:space="preserve">Prioridad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063C4D47" w14:textId="77777777" w:rsidR="00BE6BB4" w:rsidRDefault="001910D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Puntos de Historia 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526D463A" w14:textId="77777777" w:rsidR="00BE6BB4" w:rsidRDefault="001910D2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0"/>
              </w:rPr>
              <w:t xml:space="preserve">Criterios de Aceptación </w:t>
            </w:r>
          </w:p>
        </w:tc>
      </w:tr>
      <w:tr w:rsidR="00BE6BB4" w14:paraId="13D176AA" w14:textId="77777777" w:rsidTr="3345F83C">
        <w:trPr>
          <w:trHeight w:val="1393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8B16B3" w14:textId="77777777" w:rsidR="00BE6BB4" w:rsidRDefault="001910D2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F2B9C8" w14:textId="35978F78" w:rsidR="00BE6BB4" w:rsidRDefault="1DC2C00F">
            <w:pPr>
              <w:spacing w:after="0" w:line="259" w:lineRule="auto"/>
              <w:ind w:left="0" w:firstLine="0"/>
              <w:jc w:val="center"/>
            </w:pPr>
            <w:r w:rsidRPr="1DC2C00F">
              <w:rPr>
                <w:sz w:val="20"/>
                <w:szCs w:val="20"/>
              </w:rPr>
              <w:t>Como cliente</w:t>
            </w:r>
            <w:r w:rsidR="089126AD" w:rsidRPr="089126AD">
              <w:rPr>
                <w:sz w:val="20"/>
                <w:szCs w:val="20"/>
              </w:rPr>
              <w:t xml:space="preserve">, quiero </w:t>
            </w:r>
            <w:r w:rsidR="6E785D49" w:rsidRPr="6E785D49">
              <w:rPr>
                <w:sz w:val="20"/>
                <w:szCs w:val="20"/>
              </w:rPr>
              <w:t xml:space="preserve">realizar </w:t>
            </w:r>
            <w:r w:rsidR="331343F7" w:rsidRPr="331343F7">
              <w:rPr>
                <w:sz w:val="20"/>
                <w:szCs w:val="20"/>
              </w:rPr>
              <w:t>pedidos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CDDE96" w14:textId="77777777" w:rsidR="00BE6BB4" w:rsidRDefault="001910D2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E0EB6C" w14:textId="320FA066" w:rsidR="00BE6BB4" w:rsidRDefault="3B273EEA">
            <w:pPr>
              <w:spacing w:after="0" w:line="259" w:lineRule="auto"/>
              <w:ind w:left="0" w:right="68" w:firstLine="0"/>
              <w:jc w:val="center"/>
              <w:rPr>
                <w:sz w:val="20"/>
                <w:szCs w:val="20"/>
              </w:rPr>
            </w:pPr>
            <w:r w:rsidRPr="3B273EEA">
              <w:rPr>
                <w:sz w:val="20"/>
                <w:szCs w:val="20"/>
              </w:rPr>
              <w:t>32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B45A49" w14:textId="79212042" w:rsidR="00BE6BB4" w:rsidRDefault="003163B9">
            <w:pPr>
              <w:numPr>
                <w:ilvl w:val="0"/>
                <w:numId w:val="3"/>
              </w:numPr>
              <w:spacing w:after="0" w:line="276" w:lineRule="auto"/>
              <w:ind w:firstLine="0"/>
            </w:pPr>
            <w:r>
              <w:rPr>
                <w:sz w:val="20"/>
              </w:rPr>
              <w:t xml:space="preserve">Visualizar un formulario sencillo </w:t>
            </w:r>
            <w:r w:rsidR="002109D8">
              <w:rPr>
                <w:sz w:val="20"/>
              </w:rPr>
              <w:t>que permita establecer un pedido</w:t>
            </w:r>
          </w:p>
          <w:p w14:paraId="3DF88A5F" w14:textId="4E296567" w:rsidR="00BE6BB4" w:rsidRDefault="00A64E68">
            <w:pPr>
              <w:numPr>
                <w:ilvl w:val="0"/>
                <w:numId w:val="3"/>
              </w:numPr>
              <w:spacing w:after="0" w:line="274" w:lineRule="auto"/>
              <w:ind w:firstLine="0"/>
            </w:pPr>
            <w:r>
              <w:rPr>
                <w:sz w:val="20"/>
              </w:rPr>
              <w:t xml:space="preserve">Cargar un ComboBox los tipos de pago </w:t>
            </w:r>
            <w:r w:rsidR="000B4745">
              <w:rPr>
                <w:sz w:val="20"/>
              </w:rPr>
              <w:t>disponibles.</w:t>
            </w:r>
            <w:r w:rsidR="001910D2">
              <w:rPr>
                <w:sz w:val="20"/>
              </w:rPr>
              <w:t xml:space="preserve">  </w:t>
            </w:r>
          </w:p>
          <w:p w14:paraId="4D2A8CB9" w14:textId="77777777" w:rsidR="00BE6BB4" w:rsidRPr="00C23A8D" w:rsidRDefault="00C23A8D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sz w:val="20"/>
              </w:rPr>
              <w:t>Mostrar los diferentes totales a pagar</w:t>
            </w:r>
          </w:p>
          <w:p w14:paraId="28A5F509" w14:textId="77777777" w:rsidR="00C23A8D" w:rsidRPr="00610843" w:rsidRDefault="003153DD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sz w:val="20"/>
                <w:szCs w:val="20"/>
              </w:rPr>
              <w:t xml:space="preserve">Mostrar los </w:t>
            </w:r>
            <w:r w:rsidR="003C0A86">
              <w:rPr>
                <w:sz w:val="20"/>
                <w:szCs w:val="20"/>
              </w:rPr>
              <w:t xml:space="preserve">artículos a ordenar </w:t>
            </w:r>
          </w:p>
          <w:p w14:paraId="2F25E950" w14:textId="77777777" w:rsidR="00610843" w:rsidRPr="00B92529" w:rsidRDefault="0088423F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sz w:val="20"/>
                <w:szCs w:val="20"/>
              </w:rPr>
              <w:t xml:space="preserve">Verificar mediante una API de hacienda </w:t>
            </w:r>
            <w:r w:rsidR="00B92529">
              <w:rPr>
                <w:sz w:val="20"/>
                <w:szCs w:val="20"/>
              </w:rPr>
              <w:t>la existencia de una persona por la cedula</w:t>
            </w:r>
          </w:p>
          <w:p w14:paraId="02E12EEA" w14:textId="3F3A7A7C" w:rsidR="00B92529" w:rsidRDefault="00A23564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sz w:val="20"/>
                <w:szCs w:val="20"/>
              </w:rPr>
              <w:t xml:space="preserve">Guardar Carrito </w:t>
            </w:r>
            <w:r w:rsidR="006B6526">
              <w:rPr>
                <w:sz w:val="20"/>
                <w:szCs w:val="20"/>
              </w:rPr>
              <w:t xml:space="preserve">en la base de datos después de </w:t>
            </w:r>
            <w:r w:rsidR="00845C16">
              <w:rPr>
                <w:sz w:val="20"/>
                <w:szCs w:val="20"/>
              </w:rPr>
              <w:t>mostrar orden</w:t>
            </w:r>
          </w:p>
        </w:tc>
      </w:tr>
      <w:tr w:rsidR="00BE6BB4" w14:paraId="2EF8CB26" w14:textId="77777777" w:rsidTr="3345F83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C21F51" w14:textId="77777777" w:rsidR="00BE6BB4" w:rsidRDefault="001910D2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3842CF" w14:textId="694F50E3" w:rsidR="00BE6BB4" w:rsidRDefault="1E1591BD">
            <w:pPr>
              <w:spacing w:after="0" w:line="259" w:lineRule="auto"/>
              <w:ind w:left="0" w:right="64" w:firstLine="0"/>
              <w:jc w:val="center"/>
              <w:rPr>
                <w:sz w:val="20"/>
                <w:szCs w:val="20"/>
              </w:rPr>
            </w:pPr>
            <w:r w:rsidRPr="1E1591BD">
              <w:rPr>
                <w:sz w:val="20"/>
                <w:szCs w:val="20"/>
              </w:rPr>
              <w:t xml:space="preserve">Como cliente, quiero </w:t>
            </w:r>
            <w:r w:rsidR="4EA6951F" w:rsidRPr="4EA6951F">
              <w:rPr>
                <w:sz w:val="20"/>
                <w:szCs w:val="20"/>
              </w:rPr>
              <w:t xml:space="preserve">cambiar mi </w:t>
            </w:r>
            <w:r w:rsidR="7B1BBCB6" w:rsidRPr="7B1BBCB6">
              <w:rPr>
                <w:sz w:val="20"/>
                <w:szCs w:val="20"/>
              </w:rPr>
              <w:t xml:space="preserve">dirección 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67FDFB" w14:textId="77777777" w:rsidR="00BE6BB4" w:rsidRDefault="001910D2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0"/>
              </w:rPr>
              <w:t xml:space="preserve">Media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87468C" w14:textId="0925EBCE" w:rsidR="00BE6BB4" w:rsidRDefault="1284A6A0">
            <w:pPr>
              <w:spacing w:after="0" w:line="259" w:lineRule="auto"/>
              <w:ind w:left="0" w:right="68" w:firstLine="0"/>
              <w:jc w:val="center"/>
            </w:pPr>
            <w:r w:rsidRPr="1284A6A0">
              <w:rPr>
                <w:sz w:val="20"/>
                <w:szCs w:val="20"/>
              </w:rPr>
              <w:t>10</w:t>
            </w:r>
            <w:r w:rsidR="001910D2" w:rsidRPr="1284A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4238A2" w14:textId="20204023" w:rsidR="00A24325" w:rsidRDefault="00DD3894" w:rsidP="00A24325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  <w:r w:rsidR="00A24325" w:rsidRPr="00A24325">
              <w:rPr>
                <w:sz w:val="20"/>
                <w:szCs w:val="20"/>
              </w:rPr>
              <w:t xml:space="preserve"> formulario para cambiar la dirección del usuario.</w:t>
            </w:r>
          </w:p>
          <w:p w14:paraId="35DE1AA4" w14:textId="21658E47" w:rsidR="0036202A" w:rsidRDefault="00DD3894" w:rsidP="00A24325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15695">
              <w:rPr>
                <w:sz w:val="20"/>
                <w:szCs w:val="20"/>
              </w:rPr>
              <w:t>uncionalidad</w:t>
            </w:r>
            <w:r>
              <w:rPr>
                <w:sz w:val="20"/>
                <w:szCs w:val="20"/>
              </w:rPr>
              <w:t xml:space="preserve"> del</w:t>
            </w:r>
            <w:r w:rsidR="00675648">
              <w:rPr>
                <w:sz w:val="20"/>
                <w:szCs w:val="20"/>
              </w:rPr>
              <w:t xml:space="preserve"> botón de guardar cambios para terminar la actualización </w:t>
            </w:r>
            <w:r w:rsidR="005C3107">
              <w:rPr>
                <w:sz w:val="20"/>
                <w:szCs w:val="20"/>
              </w:rPr>
              <w:t>de dirección.</w:t>
            </w:r>
          </w:p>
          <w:p w14:paraId="0DFF4D38" w14:textId="275A3252" w:rsidR="005C3107" w:rsidRPr="00770E28" w:rsidRDefault="005C3107" w:rsidP="00770E28">
            <w:pPr>
              <w:ind w:left="360" w:firstLine="0"/>
              <w:rPr>
                <w:sz w:val="20"/>
                <w:szCs w:val="20"/>
              </w:rPr>
            </w:pPr>
          </w:p>
          <w:p w14:paraId="50AA43D3" w14:textId="1A1A1FCA" w:rsidR="00BE6BB4" w:rsidRDefault="001910D2" w:rsidP="00A24325">
            <w:r>
              <w:t xml:space="preserve"> </w:t>
            </w:r>
          </w:p>
        </w:tc>
      </w:tr>
      <w:tr w:rsidR="00BE6BB4" w14:paraId="3C782298" w14:textId="77777777" w:rsidTr="3345F83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962DF3" w14:textId="77777777" w:rsidR="00BE6BB4" w:rsidRDefault="001910D2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lastRenderedPageBreak/>
              <w:t xml:space="preserve">3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6D7F25" w14:textId="5291B976" w:rsidR="00BE6BB4" w:rsidRDefault="1284A6A0">
            <w:pPr>
              <w:spacing w:after="0" w:line="259" w:lineRule="auto"/>
              <w:ind w:left="0" w:right="64" w:firstLine="0"/>
              <w:jc w:val="center"/>
              <w:rPr>
                <w:sz w:val="20"/>
                <w:szCs w:val="20"/>
              </w:rPr>
            </w:pPr>
            <w:r w:rsidRPr="1284A6A0">
              <w:rPr>
                <w:sz w:val="20"/>
                <w:szCs w:val="20"/>
              </w:rPr>
              <w:t xml:space="preserve">Como cliente, quiero cambiar mis </w:t>
            </w:r>
            <w:r w:rsidR="14D4F91A" w:rsidRPr="14D4F91A">
              <w:rPr>
                <w:sz w:val="20"/>
                <w:szCs w:val="20"/>
              </w:rPr>
              <w:t>credenciales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B38D4D" w14:textId="4E4AEE63" w:rsidR="00BE6BB4" w:rsidRDefault="5D86E1A9">
            <w:pPr>
              <w:spacing w:after="0" w:line="259" w:lineRule="auto"/>
              <w:ind w:left="0" w:right="72" w:firstLine="0"/>
              <w:jc w:val="center"/>
              <w:rPr>
                <w:sz w:val="20"/>
                <w:szCs w:val="20"/>
              </w:rPr>
            </w:pPr>
            <w:r w:rsidRPr="5D86E1A9">
              <w:rPr>
                <w:sz w:val="20"/>
                <w:szCs w:val="20"/>
              </w:rPr>
              <w:t>Alta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3409B2B" w14:textId="1C3FD056" w:rsidR="00BE6BB4" w:rsidRDefault="14D4F91A">
            <w:pPr>
              <w:spacing w:after="0" w:line="259" w:lineRule="auto"/>
              <w:ind w:left="0" w:right="68" w:firstLine="0"/>
              <w:jc w:val="center"/>
            </w:pPr>
            <w:r w:rsidRPr="14D4F91A">
              <w:rPr>
                <w:sz w:val="20"/>
                <w:szCs w:val="20"/>
              </w:rPr>
              <w:t>18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A4EDCB" w14:textId="264C171B" w:rsidR="00BE6BB4" w:rsidRDefault="00394012" w:rsidP="00770E28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</w:t>
            </w:r>
            <w:r w:rsidR="00D052E7">
              <w:rPr>
                <w:sz w:val="20"/>
                <w:szCs w:val="20"/>
              </w:rPr>
              <w:t xml:space="preserve"> el formulario para </w:t>
            </w:r>
            <w:r w:rsidR="00BA6C32">
              <w:rPr>
                <w:sz w:val="20"/>
                <w:szCs w:val="20"/>
              </w:rPr>
              <w:t>actualizar credenciales</w:t>
            </w:r>
          </w:p>
          <w:p w14:paraId="308D6C15" w14:textId="2CF6CC65" w:rsidR="00B86596" w:rsidRPr="00770E28" w:rsidRDefault="00B86596" w:rsidP="00770E28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y funcionalidad de actualizar credenciales.</w:t>
            </w:r>
          </w:p>
        </w:tc>
      </w:tr>
      <w:tr w:rsidR="66B355CC" w14:paraId="4860743B" w14:textId="77777777" w:rsidTr="66B355C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B8A5099" w14:textId="5D84EFD5" w:rsidR="66B355CC" w:rsidRDefault="64773FDF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4773FDF">
              <w:rPr>
                <w:sz w:val="20"/>
                <w:szCs w:val="20"/>
              </w:rPr>
              <w:t>4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E6D57A" w14:textId="1582AF37" w:rsidR="66B355CC" w:rsidRDefault="1823AE32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823AE32">
              <w:rPr>
                <w:sz w:val="20"/>
                <w:szCs w:val="20"/>
              </w:rPr>
              <w:t xml:space="preserve">Como administrador, quiero la historia de la carnicería 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F8E58C" w14:textId="431F6634" w:rsidR="66B355CC" w:rsidRDefault="6BCEDB83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BCEDB83">
              <w:rPr>
                <w:sz w:val="20"/>
                <w:szCs w:val="20"/>
              </w:rPr>
              <w:t>Alta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87F01D9" w14:textId="4C1DD9B1" w:rsidR="66B355CC" w:rsidRDefault="76A41F35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6A41F35">
              <w:rPr>
                <w:sz w:val="20"/>
                <w:szCs w:val="20"/>
              </w:rPr>
              <w:t>12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0ACFB5" w14:textId="15B85D0E" w:rsidR="66B355CC" w:rsidRDefault="007B035A" w:rsidP="00B8659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  <w:r w:rsidR="001C5797">
              <w:rPr>
                <w:sz w:val="20"/>
                <w:szCs w:val="20"/>
              </w:rPr>
              <w:t xml:space="preserve"> </w:t>
            </w:r>
            <w:r w:rsidR="002032F8">
              <w:rPr>
                <w:sz w:val="20"/>
                <w:szCs w:val="20"/>
              </w:rPr>
              <w:t xml:space="preserve">imágenes de </w:t>
            </w:r>
            <w:r w:rsidR="00DC4DB3">
              <w:rPr>
                <w:sz w:val="20"/>
                <w:szCs w:val="20"/>
              </w:rPr>
              <w:t>la carnicería a la historia de esta</w:t>
            </w:r>
          </w:p>
          <w:p w14:paraId="430B803F" w14:textId="6C7B8E61" w:rsidR="009C131E" w:rsidRDefault="009C131E" w:rsidP="00B8659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 historia de la carnicería textualmente</w:t>
            </w:r>
          </w:p>
          <w:p w14:paraId="3C26447B" w14:textId="6335FADF" w:rsidR="00DC4DB3" w:rsidRDefault="007B035A" w:rsidP="00B8659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  <w:r w:rsidR="003773E7">
              <w:rPr>
                <w:sz w:val="20"/>
                <w:szCs w:val="20"/>
              </w:rPr>
              <w:t xml:space="preserve"> imagen de la dueña de la carnicería</w:t>
            </w:r>
            <w:r w:rsidR="009C131E">
              <w:rPr>
                <w:sz w:val="20"/>
                <w:szCs w:val="20"/>
              </w:rPr>
              <w:t>.</w:t>
            </w:r>
          </w:p>
          <w:p w14:paraId="43505352" w14:textId="4C7FA716" w:rsidR="003773E7" w:rsidRPr="00B86596" w:rsidRDefault="00D63A88" w:rsidP="00B8659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iconos de las redes de la pagina</w:t>
            </w:r>
          </w:p>
        </w:tc>
      </w:tr>
      <w:tr w:rsidR="66B355CC" w14:paraId="60CBC5D2" w14:textId="77777777" w:rsidTr="7ADE142F">
        <w:trPr>
          <w:trHeight w:val="465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CD38BA" w14:textId="0E5E2C1E" w:rsidR="66B355CC" w:rsidRDefault="105223AB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05223AB">
              <w:rPr>
                <w:sz w:val="20"/>
                <w:szCs w:val="20"/>
              </w:rPr>
              <w:t>5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D52D29" w14:textId="7722298E" w:rsidR="66B355CC" w:rsidRDefault="21490C70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1490C70">
              <w:rPr>
                <w:sz w:val="20"/>
                <w:szCs w:val="20"/>
              </w:rPr>
              <w:t xml:space="preserve">Como administrador, quiero </w:t>
            </w:r>
            <w:r w:rsidR="2BB8AED3" w:rsidRPr="2BB8AED3">
              <w:rPr>
                <w:sz w:val="20"/>
                <w:szCs w:val="20"/>
              </w:rPr>
              <w:t xml:space="preserve">gestionar </w:t>
            </w:r>
            <w:r w:rsidRPr="21490C70">
              <w:rPr>
                <w:sz w:val="20"/>
                <w:szCs w:val="20"/>
              </w:rPr>
              <w:t>pedidos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EC2A92" w14:textId="13E46F00" w:rsidR="66B355CC" w:rsidRDefault="79BA5CF3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9BA5CF3">
              <w:rPr>
                <w:sz w:val="20"/>
                <w:szCs w:val="20"/>
              </w:rPr>
              <w:t>Media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2022C6" w14:textId="7B647264" w:rsidR="66B355CC" w:rsidRDefault="11B81366" w:rsidP="66B355C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1B81366">
              <w:rPr>
                <w:sz w:val="20"/>
                <w:szCs w:val="20"/>
              </w:rPr>
              <w:t>14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750877" w14:textId="77777777" w:rsidR="66B355CC" w:rsidRDefault="008C29D8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C29D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ambiar el estado de un pedido</w:t>
            </w:r>
          </w:p>
          <w:p w14:paraId="67E0355D" w14:textId="77777777" w:rsidR="008C29D8" w:rsidRDefault="008B42DA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de eliminar pedido</w:t>
            </w:r>
          </w:p>
          <w:p w14:paraId="62A8CFE4" w14:textId="77777777" w:rsidR="008B42DA" w:rsidRDefault="00844D93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vista de gestión de pedidos</w:t>
            </w:r>
          </w:p>
          <w:p w14:paraId="13E81638" w14:textId="77777777" w:rsidR="00844D93" w:rsidRDefault="0056772C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 control de ventas</w:t>
            </w:r>
          </w:p>
          <w:p w14:paraId="1C6406F5" w14:textId="77777777" w:rsidR="0056772C" w:rsidRDefault="00EB2D80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calculo de ventas por día, semana, mes y año.</w:t>
            </w:r>
          </w:p>
          <w:p w14:paraId="00AC195A" w14:textId="432785EB" w:rsidR="00EB2D80" w:rsidRDefault="00485991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  <w:r w:rsidR="00FA6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pedido mientras no haya sido </w:t>
            </w:r>
            <w:r w:rsidR="0018248B">
              <w:rPr>
                <w:sz w:val="20"/>
                <w:szCs w:val="20"/>
              </w:rPr>
              <w:t>completado</w:t>
            </w:r>
          </w:p>
          <w:p w14:paraId="05DE7D61" w14:textId="77777777" w:rsidR="0099072F" w:rsidRDefault="00E05AA7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menú de gestión de pedido</w:t>
            </w:r>
          </w:p>
          <w:p w14:paraId="776EB4EC" w14:textId="77777777" w:rsidR="00AB356F" w:rsidRDefault="00833A62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agregar un pedido</w:t>
            </w:r>
          </w:p>
          <w:p w14:paraId="4A7C7491" w14:textId="2A3AAF3C" w:rsidR="006F49E1" w:rsidRPr="008C29D8" w:rsidRDefault="006F49E1" w:rsidP="008C29D8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la carga de pedidos</w:t>
            </w:r>
          </w:p>
        </w:tc>
      </w:tr>
      <w:tr w:rsidR="00BE6BB4" w14:paraId="5FA55E6F" w14:textId="77777777" w:rsidTr="3345F83C">
        <w:trPr>
          <w:trHeight w:val="288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05D2D3C8" w14:textId="77777777" w:rsidR="00BE6BB4" w:rsidRDefault="00BE6BB4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04136605" w14:textId="77777777" w:rsidR="00BE6BB4" w:rsidRDefault="001910D2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3D706E" w14:textId="218D4745" w:rsidR="00BE6BB4" w:rsidRDefault="7F05A901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 w:rsidRPr="7F05A901">
              <w:rPr>
                <w:b/>
                <w:bCs/>
              </w:rPr>
              <w:t>86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0F2905" w14:textId="77777777" w:rsidR="00BE6BB4" w:rsidRDefault="001910D2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6624BC50" w14:textId="77777777" w:rsidR="00BE6BB4" w:rsidRDefault="001910D2">
      <w:pPr>
        <w:pStyle w:val="Ttulo1"/>
        <w:ind w:left="705" w:hanging="360"/>
      </w:pPr>
      <w:r>
        <w:t xml:space="preserve">Desglose de Tareas </w:t>
      </w:r>
    </w:p>
    <w:tbl>
      <w:tblPr>
        <w:tblStyle w:val="TableGrid"/>
        <w:tblW w:w="10813" w:type="dxa"/>
        <w:tblInd w:w="5" w:type="dxa"/>
        <w:tblCellMar>
          <w:top w:w="40" w:type="dxa"/>
          <w:left w:w="150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945"/>
        <w:gridCol w:w="5265"/>
        <w:gridCol w:w="1851"/>
        <w:gridCol w:w="2752"/>
      </w:tblGrid>
      <w:tr w:rsidR="00BE6BB4" w14:paraId="6A52243C" w14:textId="77777777" w:rsidTr="3F9BAF8B">
        <w:trPr>
          <w:trHeight w:val="237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A5929CC" w14:textId="77777777" w:rsidR="00BE6BB4" w:rsidRDefault="001910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39A53DB1" w14:textId="77777777" w:rsidR="00BE6BB4" w:rsidRDefault="001910D2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0"/>
              </w:rPr>
              <w:t xml:space="preserve">Tarea 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133C8D30" w14:textId="77777777" w:rsidR="00BE6BB4" w:rsidRDefault="001910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150134C5" w14:textId="77777777" w:rsidR="00BE6BB4" w:rsidRDefault="001910D2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0"/>
              </w:rPr>
              <w:t xml:space="preserve">Estimación (hrs) </w:t>
            </w:r>
          </w:p>
        </w:tc>
      </w:tr>
      <w:tr w:rsidR="00BE6BB4" w14:paraId="4B3C2D5A" w14:textId="77777777" w:rsidTr="3F9BAF8B">
        <w:trPr>
          <w:trHeight w:val="433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44F440" w14:textId="77777777" w:rsidR="00BE6BB4" w:rsidRDefault="001910D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19F43DE1" w14:textId="67DADFE8" w:rsidR="3F9BAF8B" w:rsidRDefault="3F9BAF8B" w:rsidP="3F9BAF8B">
            <w:pPr>
              <w:spacing w:after="0" w:line="259" w:lineRule="auto"/>
              <w:ind w:left="0" w:firstLine="0"/>
            </w:pPr>
            <w:r w:rsidRPr="3F9BAF8B">
              <w:rPr>
                <w:sz w:val="20"/>
                <w:szCs w:val="20"/>
              </w:rPr>
              <w:t xml:space="preserve">Hacer formulario y funcionalidad de agregar de pedidos  </w:t>
            </w:r>
          </w:p>
          <w:p w14:paraId="4127785B" w14:textId="77777777" w:rsidR="00BE6BB4" w:rsidRDefault="005015CE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114FA" w14:textId="4C166ED2" w:rsidR="00BE6BB4" w:rsidRDefault="1823AE32" w:rsidP="1823AE32">
            <w:pPr>
              <w:spacing w:after="0" w:line="259" w:lineRule="auto"/>
              <w:ind w:left="0" w:right="45"/>
              <w:jc w:val="center"/>
            </w:pPr>
            <w:r w:rsidRPr="1823AE32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CE6D19" w14:textId="4637390B" w:rsidR="00BE6BB4" w:rsidRDefault="6A81660A">
            <w:pPr>
              <w:spacing w:after="0" w:line="259" w:lineRule="auto"/>
              <w:ind w:left="0" w:right="37" w:firstLine="0"/>
              <w:jc w:val="center"/>
              <w:rPr>
                <w:sz w:val="20"/>
                <w:szCs w:val="20"/>
              </w:rPr>
            </w:pPr>
            <w:r w:rsidRPr="6A81660A">
              <w:rPr>
                <w:sz w:val="20"/>
                <w:szCs w:val="20"/>
              </w:rPr>
              <w:t>3</w:t>
            </w:r>
          </w:p>
        </w:tc>
      </w:tr>
      <w:tr w:rsidR="00BE6BB4" w14:paraId="52CC6B11" w14:textId="77777777" w:rsidTr="3F9BAF8B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A4A44B" w14:textId="2AD59F10" w:rsidR="00BE6BB4" w:rsidRDefault="587405B7">
            <w:pPr>
              <w:spacing w:after="0" w:line="259" w:lineRule="auto"/>
              <w:ind w:left="0" w:right="42" w:firstLine="0"/>
              <w:jc w:val="center"/>
              <w:rPr>
                <w:sz w:val="20"/>
                <w:szCs w:val="20"/>
              </w:rPr>
            </w:pPr>
            <w:r w:rsidRPr="587405B7">
              <w:rPr>
                <w:sz w:val="20"/>
                <w:szCs w:val="20"/>
              </w:rPr>
              <w:t>1.</w:t>
            </w:r>
            <w:r w:rsidR="001910D2" w:rsidRPr="587405B7">
              <w:rPr>
                <w:sz w:val="20"/>
                <w:szCs w:val="20"/>
              </w:rPr>
              <w:t>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3FBFD6" w14:textId="04DD51D4" w:rsidR="00BE6BB4" w:rsidRDefault="1823AE32">
            <w:pPr>
              <w:spacing w:after="0" w:line="259" w:lineRule="auto"/>
              <w:ind w:left="0" w:right="38" w:firstLine="0"/>
              <w:jc w:val="center"/>
              <w:rPr>
                <w:sz w:val="20"/>
                <w:szCs w:val="20"/>
              </w:rPr>
            </w:pPr>
            <w:r w:rsidRPr="1823AE32">
              <w:rPr>
                <w:sz w:val="20"/>
                <w:szCs w:val="20"/>
              </w:rPr>
              <w:t>Guardar carrito en la base de datos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AF78D7" w14:textId="35A7DC58" w:rsidR="00BE6BB4" w:rsidRDefault="2BE3BFEE">
            <w:pPr>
              <w:spacing w:after="0" w:line="259" w:lineRule="auto"/>
              <w:ind w:left="0" w:right="41" w:firstLine="0"/>
              <w:jc w:val="center"/>
              <w:rPr>
                <w:sz w:val="20"/>
                <w:szCs w:val="20"/>
              </w:rPr>
            </w:pPr>
            <w:r w:rsidRPr="2BE3BFEE">
              <w:rPr>
                <w:sz w:val="20"/>
                <w:szCs w:val="20"/>
              </w:rPr>
              <w:t>Daisy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BBB2F1" w14:textId="24F8CFA4" w:rsidR="00BE6BB4" w:rsidRDefault="0556B697" w:rsidP="29020039">
            <w:pPr>
              <w:spacing w:after="0" w:line="259" w:lineRule="auto"/>
              <w:ind w:left="0" w:right="38"/>
              <w:jc w:val="center"/>
              <w:rPr>
                <w:sz w:val="20"/>
                <w:szCs w:val="20"/>
              </w:rPr>
            </w:pPr>
            <w:r w:rsidRPr="0556B697">
              <w:rPr>
                <w:sz w:val="20"/>
                <w:szCs w:val="20"/>
              </w:rPr>
              <w:t>3</w:t>
            </w:r>
          </w:p>
        </w:tc>
      </w:tr>
      <w:tr w:rsidR="00BE6BB4" w14:paraId="57B23348" w14:textId="77777777" w:rsidTr="3F9BAF8B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3448C4" w14:textId="449257B4" w:rsidR="00BE6BB4" w:rsidRDefault="587405B7">
            <w:pPr>
              <w:spacing w:after="0" w:line="259" w:lineRule="auto"/>
              <w:ind w:left="0" w:right="42" w:firstLine="0"/>
              <w:jc w:val="center"/>
            </w:pPr>
            <w:r w:rsidRPr="587405B7">
              <w:rPr>
                <w:sz w:val="20"/>
                <w:szCs w:val="20"/>
              </w:rPr>
              <w:t>2</w:t>
            </w:r>
            <w:r w:rsidR="001910D2" w:rsidRPr="587405B7">
              <w:rPr>
                <w:sz w:val="20"/>
                <w:szCs w:val="20"/>
              </w:rPr>
              <w:t xml:space="preserve">.1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D835A8" w14:textId="3B1716E3" w:rsidR="00BE6BB4" w:rsidRDefault="76A41F35">
            <w:pPr>
              <w:spacing w:after="0" w:line="259" w:lineRule="auto"/>
              <w:ind w:left="0" w:right="38" w:firstLine="0"/>
              <w:jc w:val="center"/>
            </w:pPr>
            <w:r w:rsidRPr="76A41F35">
              <w:rPr>
                <w:sz w:val="20"/>
                <w:szCs w:val="20"/>
              </w:rPr>
              <w:t>botón y funcionalidad para modificar la dirección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8F5F8D" w14:textId="71E26CC1" w:rsidR="00BE6BB4" w:rsidRDefault="77FFE772">
            <w:pPr>
              <w:spacing w:after="0" w:line="259" w:lineRule="auto"/>
              <w:ind w:left="0" w:right="41" w:firstLine="0"/>
              <w:jc w:val="center"/>
            </w:pPr>
            <w:r w:rsidRPr="77FFE772">
              <w:rPr>
                <w:sz w:val="20"/>
                <w:szCs w:val="20"/>
              </w:rPr>
              <w:t xml:space="preserve">Jamel 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515EE5" w14:textId="1CF3547D" w:rsidR="00BE6BB4" w:rsidRDefault="63F2DB74" w:rsidP="63F2DB74">
            <w:pPr>
              <w:spacing w:after="0" w:line="259" w:lineRule="auto"/>
              <w:ind w:left="0" w:right="34"/>
              <w:jc w:val="center"/>
            </w:pPr>
            <w:r w:rsidRPr="63F2DB74">
              <w:rPr>
                <w:sz w:val="20"/>
                <w:szCs w:val="20"/>
              </w:rPr>
              <w:t>5</w:t>
            </w:r>
          </w:p>
        </w:tc>
      </w:tr>
      <w:tr w:rsidR="00BE6BB4" w14:paraId="55CFF76C" w14:textId="77777777" w:rsidTr="3F9BAF8B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6644EB" w14:textId="2F42F57C" w:rsidR="00BE6BB4" w:rsidRDefault="176ED9DD">
            <w:pPr>
              <w:spacing w:after="0" w:line="259" w:lineRule="auto"/>
              <w:ind w:left="0" w:right="38" w:firstLine="0"/>
              <w:jc w:val="center"/>
            </w:pPr>
            <w:r w:rsidRPr="176ED9DD">
              <w:rPr>
                <w:sz w:val="20"/>
                <w:szCs w:val="20"/>
              </w:rPr>
              <w:t>3</w:t>
            </w:r>
            <w:r w:rsidR="001910D2" w:rsidRPr="3EBDD781">
              <w:rPr>
                <w:sz w:val="20"/>
                <w:szCs w:val="20"/>
              </w:rPr>
              <w:t xml:space="preserve">.1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6EDD8F" w14:textId="6666F090" w:rsidR="00BE6BB4" w:rsidRDefault="79BA5CF3">
            <w:pPr>
              <w:spacing w:after="0" w:line="259" w:lineRule="auto"/>
              <w:ind w:left="0" w:right="38" w:firstLine="0"/>
              <w:jc w:val="center"/>
            </w:pPr>
            <w:r w:rsidRPr="79BA5CF3">
              <w:rPr>
                <w:sz w:val="20"/>
                <w:szCs w:val="20"/>
              </w:rPr>
              <w:t>Hacer formulario para actualizar credenciales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36B042" w14:textId="636B41E7" w:rsidR="00BE6BB4" w:rsidRDefault="208F842F">
            <w:pPr>
              <w:spacing w:after="0" w:line="259" w:lineRule="auto"/>
              <w:ind w:left="0" w:right="41"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Dilan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514B0D1" w14:textId="16E80264" w:rsidR="00BE6BB4" w:rsidRDefault="617D5093" w:rsidP="704DA6A5">
            <w:pPr>
              <w:spacing w:after="0" w:line="259" w:lineRule="auto"/>
              <w:ind w:left="0" w:right="34"/>
              <w:jc w:val="center"/>
            </w:pPr>
            <w:r w:rsidRPr="617D5093">
              <w:rPr>
                <w:sz w:val="20"/>
                <w:szCs w:val="20"/>
              </w:rPr>
              <w:t>3</w:t>
            </w:r>
          </w:p>
        </w:tc>
      </w:tr>
      <w:tr w:rsidR="27875AA8" w14:paraId="5F17A2D3" w14:textId="77777777" w:rsidTr="27875A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496341" w14:textId="1BA30994" w:rsidR="27875AA8" w:rsidRDefault="11B81366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1B81366">
              <w:rPr>
                <w:sz w:val="20"/>
                <w:szCs w:val="20"/>
              </w:rPr>
              <w:t>3.2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FCB1BF" w14:textId="339883CA" w:rsidR="27875AA8" w:rsidRDefault="7E0CBE79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E0CBE79">
              <w:rPr>
                <w:sz w:val="20"/>
                <w:szCs w:val="20"/>
              </w:rPr>
              <w:t>botón</w:t>
            </w:r>
            <w:r w:rsidR="27875AA8" w:rsidRPr="27875AA8">
              <w:rPr>
                <w:sz w:val="20"/>
                <w:szCs w:val="20"/>
              </w:rPr>
              <w:t xml:space="preserve"> y funcionalidad para que se actualicen </w:t>
            </w:r>
            <w:r w:rsidR="3D5DB351" w:rsidRPr="3D5DB351">
              <w:rPr>
                <w:sz w:val="20"/>
                <w:szCs w:val="20"/>
              </w:rPr>
              <w:t>las</w:t>
            </w:r>
            <w:r w:rsidR="27875AA8" w:rsidRPr="27875AA8">
              <w:rPr>
                <w:sz w:val="20"/>
                <w:szCs w:val="20"/>
              </w:rPr>
              <w:t xml:space="preserve"> credenciales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D23E93" w14:textId="6A6D43DF" w:rsidR="27875AA8" w:rsidRDefault="208F842F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Dilan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13B1AD" w14:textId="2C184836" w:rsidR="27875AA8" w:rsidRDefault="704DA6A5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04DA6A5">
              <w:rPr>
                <w:sz w:val="20"/>
                <w:szCs w:val="20"/>
              </w:rPr>
              <w:t>5</w:t>
            </w:r>
          </w:p>
        </w:tc>
      </w:tr>
      <w:tr w:rsidR="27875AA8" w14:paraId="438878CE" w14:textId="77777777" w:rsidTr="27875A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DD4C30" w14:textId="4DF5C0F8" w:rsidR="27875AA8" w:rsidRDefault="7ADE142F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ADE142F">
              <w:rPr>
                <w:sz w:val="20"/>
                <w:szCs w:val="20"/>
              </w:rPr>
              <w:t>4.1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94A830A" w14:textId="6C29893D" w:rsidR="27875AA8" w:rsidRDefault="67C850A6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7C850A6">
              <w:rPr>
                <w:sz w:val="20"/>
                <w:szCs w:val="20"/>
              </w:rPr>
              <w:t xml:space="preserve">Agregar </w:t>
            </w:r>
            <w:r w:rsidR="67A5AA97" w:rsidRPr="67A5AA97">
              <w:rPr>
                <w:sz w:val="20"/>
                <w:szCs w:val="20"/>
              </w:rPr>
              <w:t>imágenes</w:t>
            </w:r>
            <w:r w:rsidRPr="67C850A6">
              <w:rPr>
                <w:sz w:val="20"/>
                <w:szCs w:val="20"/>
              </w:rPr>
              <w:t xml:space="preserve"> sobre la historia de la carnicería.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4E3332" w14:textId="7C60D90A" w:rsidR="27875AA8" w:rsidRDefault="208F842F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C43E12" w14:textId="031360AB" w:rsidR="27875AA8" w:rsidRDefault="17A955D6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7A955D6">
              <w:rPr>
                <w:sz w:val="20"/>
                <w:szCs w:val="20"/>
              </w:rPr>
              <w:t>1</w:t>
            </w:r>
          </w:p>
        </w:tc>
      </w:tr>
      <w:tr w:rsidR="27875AA8" w14:paraId="6FF44E6A" w14:textId="77777777" w:rsidTr="27875A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C7A840" w14:textId="1AE2148A" w:rsidR="27875AA8" w:rsidRDefault="3A3082B0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A3082B0">
              <w:rPr>
                <w:sz w:val="20"/>
                <w:szCs w:val="20"/>
              </w:rPr>
              <w:t>4.2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D708F2" w14:textId="087B94B1" w:rsidR="27875AA8" w:rsidRDefault="0BE8890C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BE8890C">
              <w:rPr>
                <w:sz w:val="20"/>
                <w:szCs w:val="20"/>
              </w:rPr>
              <w:t>Agregar imagen de la dueña de la carnicería.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206B9" w14:textId="4A0B6BE0" w:rsidR="27875AA8" w:rsidRDefault="208F842F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595674" w14:textId="0564811F" w:rsidR="27875AA8" w:rsidRDefault="071CC9C6" w:rsidP="071CC9C6">
            <w:pPr>
              <w:spacing w:line="259" w:lineRule="auto"/>
              <w:jc w:val="center"/>
            </w:pPr>
            <w:r w:rsidRPr="071CC9C6">
              <w:rPr>
                <w:sz w:val="20"/>
                <w:szCs w:val="20"/>
              </w:rPr>
              <w:t>1</w:t>
            </w:r>
          </w:p>
        </w:tc>
      </w:tr>
      <w:tr w:rsidR="27875AA8" w14:paraId="2272022A" w14:textId="77777777" w:rsidTr="27875A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98F911" w14:textId="2E83A56B" w:rsidR="27875AA8" w:rsidRDefault="3A3082B0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A3082B0">
              <w:rPr>
                <w:sz w:val="20"/>
                <w:szCs w:val="20"/>
              </w:rPr>
              <w:t>4</w:t>
            </w:r>
            <w:r w:rsidR="03ECFDBB" w:rsidRPr="03ECFDBB">
              <w:rPr>
                <w:sz w:val="20"/>
                <w:szCs w:val="20"/>
              </w:rPr>
              <w:t>.3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E7271C9" w14:textId="3B5F1FA1" w:rsidR="27875AA8" w:rsidRDefault="3A3082B0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A3082B0">
              <w:rPr>
                <w:sz w:val="20"/>
                <w:szCs w:val="20"/>
              </w:rPr>
              <w:t>Visualizar la historia de la carnicería de forma textual.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C16E95" w14:textId="0DD54E26" w:rsidR="27875AA8" w:rsidRDefault="208F842F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FBCFB2F" w14:textId="24C8517B" w:rsidR="27875AA8" w:rsidRDefault="071CC9C6" w:rsidP="27875AA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71CC9C6">
              <w:rPr>
                <w:sz w:val="20"/>
                <w:szCs w:val="20"/>
              </w:rPr>
              <w:t>1</w:t>
            </w:r>
          </w:p>
        </w:tc>
      </w:tr>
      <w:tr w:rsidR="6F8E37A3" w14:paraId="6AB0FB40" w14:textId="77777777" w:rsidTr="6F8E37A3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477B983" w14:textId="58DF082D" w:rsidR="6F8E37A3" w:rsidRDefault="35882BE4" w:rsidP="6F8E37A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5882BE4">
              <w:rPr>
                <w:sz w:val="20"/>
                <w:szCs w:val="20"/>
              </w:rPr>
              <w:t>4.4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B003FBA" w14:textId="264985AC" w:rsidR="6F8E37A3" w:rsidRDefault="35882BE4" w:rsidP="6F8E37A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5882BE4">
              <w:rPr>
                <w:sz w:val="20"/>
                <w:szCs w:val="20"/>
              </w:rPr>
              <w:t>Implementar iconos con los hipervínculos de las redes sociales de la carnicería.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3CCEBE" w14:textId="20356810" w:rsidR="6F8E37A3" w:rsidRDefault="208F842F" w:rsidP="6F8E37A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6B8474" w14:textId="59EDF8F1" w:rsidR="6F8E37A3" w:rsidRDefault="5BB34405" w:rsidP="10F9A5E5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BB34405">
              <w:rPr>
                <w:sz w:val="20"/>
                <w:szCs w:val="20"/>
              </w:rPr>
              <w:t>2</w:t>
            </w:r>
          </w:p>
          <w:p w14:paraId="6007E715" w14:textId="23E1037C" w:rsidR="6F8E37A3" w:rsidRDefault="6F8E37A3" w:rsidP="6F8E37A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1466D811" w14:paraId="62131A96" w14:textId="77777777" w:rsidTr="1466D811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51DFD6" w14:textId="0B1BAFF8" w:rsidR="1466D811" w:rsidRDefault="7F05A901" w:rsidP="1466D811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F05A901">
              <w:rPr>
                <w:sz w:val="20"/>
                <w:szCs w:val="20"/>
              </w:rPr>
              <w:t>5</w:t>
            </w:r>
            <w:r w:rsidR="201DA50B" w:rsidRPr="201DA50B">
              <w:rPr>
                <w:sz w:val="20"/>
                <w:szCs w:val="20"/>
              </w:rPr>
              <w:t>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5D9E02F" w14:textId="7A15B72B" w:rsidR="1466D811" w:rsidRDefault="7C42C305" w:rsidP="1466D811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C42C305">
              <w:rPr>
                <w:sz w:val="20"/>
                <w:szCs w:val="20"/>
              </w:rPr>
              <w:t>Cambiar el estado de los pedidos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CC2866" w14:textId="13B9EAB8" w:rsidR="1466D811" w:rsidRDefault="208F842F" w:rsidP="1466D811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Jamel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43B222" w14:textId="763A9E35" w:rsidR="1466D811" w:rsidRDefault="6E76064A" w:rsidP="1466D811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E76064A">
              <w:rPr>
                <w:sz w:val="20"/>
                <w:szCs w:val="20"/>
              </w:rPr>
              <w:t>2</w:t>
            </w:r>
          </w:p>
        </w:tc>
      </w:tr>
      <w:tr w:rsidR="03ECFDBB" w14:paraId="69BFCD71" w14:textId="77777777" w:rsidTr="03ECFDBB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BBC745" w14:textId="59A8135B" w:rsidR="03ECFDBB" w:rsidRDefault="282B4A82" w:rsidP="03ECFDB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82B4A82">
              <w:rPr>
                <w:sz w:val="20"/>
                <w:szCs w:val="20"/>
              </w:rPr>
              <w:t>5.</w:t>
            </w:r>
            <w:r w:rsidR="0FF2C91D" w:rsidRPr="0FF2C91D">
              <w:rPr>
                <w:sz w:val="20"/>
                <w:szCs w:val="20"/>
              </w:rPr>
              <w:t>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72AD28" w14:textId="513BD913" w:rsidR="03ECFDBB" w:rsidRDefault="168915D7" w:rsidP="03ECFDB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68915D7">
              <w:rPr>
                <w:sz w:val="20"/>
                <w:szCs w:val="20"/>
              </w:rPr>
              <w:t>Botón y función de eliminar pedidos que ya no sean necesarios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AD21FF" w14:textId="3A379E92" w:rsidR="03ECFDBB" w:rsidRDefault="208F842F" w:rsidP="03ECFDB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Jamel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15D60A" w14:textId="03247733" w:rsidR="03ECFDBB" w:rsidRDefault="1424D1BA" w:rsidP="03ECFDB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424D1BA">
              <w:rPr>
                <w:sz w:val="20"/>
                <w:szCs w:val="20"/>
              </w:rPr>
              <w:t>2</w:t>
            </w:r>
          </w:p>
        </w:tc>
      </w:tr>
      <w:tr w:rsidR="3CF1AF10" w14:paraId="3C9162FC" w14:textId="77777777" w:rsidTr="3CF1AF10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CCACD" w14:textId="0876B72E" w:rsidR="3CF1AF10" w:rsidRDefault="1DE60744" w:rsidP="3CF1AF10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DE60744">
              <w:rPr>
                <w:sz w:val="20"/>
                <w:szCs w:val="20"/>
              </w:rPr>
              <w:t>5</w:t>
            </w:r>
            <w:r w:rsidR="39E4488C" w:rsidRPr="39E4488C">
              <w:rPr>
                <w:sz w:val="20"/>
                <w:szCs w:val="20"/>
              </w:rPr>
              <w:t>.3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8E9757B" w14:textId="44CE19F5" w:rsidR="3CF1AF10" w:rsidRDefault="1CC7C79B" w:rsidP="3CF1AF10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CC7C79B">
              <w:rPr>
                <w:sz w:val="20"/>
                <w:szCs w:val="20"/>
              </w:rPr>
              <w:t>Diseñar vista intuitiva para gestionar pedidos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24CE22" w14:textId="6936ACEC" w:rsidR="3CF1AF10" w:rsidRDefault="208F842F" w:rsidP="3CF1AF10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08F842F">
              <w:rPr>
                <w:sz w:val="20"/>
                <w:szCs w:val="20"/>
              </w:rPr>
              <w:t>Daisy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E2BADF" w14:textId="4FD9D21D" w:rsidR="3CF1AF10" w:rsidRDefault="0AB30C21" w:rsidP="3CF1AF10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AB30C21">
              <w:rPr>
                <w:sz w:val="20"/>
                <w:szCs w:val="20"/>
              </w:rPr>
              <w:t>7</w:t>
            </w:r>
          </w:p>
        </w:tc>
      </w:tr>
      <w:tr w:rsidR="4142D234" w14:paraId="700AD7BD" w14:textId="77777777" w:rsidTr="282B4A82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67FFB2" w14:textId="5AF78F69" w:rsidR="4142D234" w:rsidRDefault="61E34073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1E34073">
              <w:rPr>
                <w:sz w:val="20"/>
                <w:szCs w:val="20"/>
              </w:rPr>
              <w:t>5</w:t>
            </w:r>
            <w:r w:rsidR="71329697" w:rsidRPr="71329697">
              <w:rPr>
                <w:sz w:val="20"/>
                <w:szCs w:val="20"/>
              </w:rPr>
              <w:t>.4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48A65D" w14:textId="7BA875DA" w:rsidR="4142D234" w:rsidRDefault="18D84BF0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8D84BF0">
              <w:rPr>
                <w:sz w:val="20"/>
                <w:szCs w:val="20"/>
              </w:rPr>
              <w:t>Llevar control de las ventas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CC38D6" w14:textId="4777AFFA" w:rsidR="4142D234" w:rsidRDefault="28D745EE" w:rsidP="59F8FAB0">
            <w:pPr>
              <w:spacing w:line="259" w:lineRule="auto"/>
              <w:jc w:val="center"/>
            </w:pPr>
            <w:r w:rsidRPr="28D745EE">
              <w:rPr>
                <w:sz w:val="20"/>
                <w:szCs w:val="20"/>
              </w:rPr>
              <w:t>Jamel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80A613" w14:textId="710D8C75" w:rsidR="4142D234" w:rsidRDefault="3A7243CF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A7243CF">
              <w:rPr>
                <w:sz w:val="20"/>
                <w:szCs w:val="20"/>
              </w:rPr>
              <w:t>3</w:t>
            </w:r>
          </w:p>
        </w:tc>
      </w:tr>
      <w:tr w:rsidR="0078316E" w14:paraId="310A1F2C" w14:textId="77777777" w:rsidTr="282B4A82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F61CE1D" w14:textId="77777777" w:rsidR="0078316E" w:rsidRDefault="0078316E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524329B" w14:textId="67AD00ED" w:rsidR="0078316E" w:rsidRPr="61E34073" w:rsidRDefault="1E8E7947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E8E7947">
              <w:rPr>
                <w:sz w:val="20"/>
                <w:szCs w:val="20"/>
              </w:rPr>
              <w:lastRenderedPageBreak/>
              <w:t>5.5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B654A0" w14:textId="02BED390" w:rsidR="0078316E" w:rsidRPr="61E34073" w:rsidRDefault="7E0644CD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E0644CD">
              <w:rPr>
                <w:sz w:val="20"/>
                <w:szCs w:val="20"/>
              </w:rPr>
              <w:lastRenderedPageBreak/>
              <w:t>Calcular ingresos por venta</w:t>
            </w:r>
            <w:r w:rsidR="3F7966F6" w:rsidRPr="3F7966F6">
              <w:rPr>
                <w:sz w:val="20"/>
                <w:szCs w:val="20"/>
              </w:rPr>
              <w:t xml:space="preserve"> </w:t>
            </w:r>
            <w:r w:rsidRPr="7E0644CD">
              <w:rPr>
                <w:sz w:val="20"/>
                <w:szCs w:val="20"/>
              </w:rPr>
              <w:t>(diario, semanal, mensual)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D962AE" w14:textId="05256725" w:rsidR="0078316E" w:rsidRPr="208F842F" w:rsidRDefault="7C4C726B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C4C726B">
              <w:rPr>
                <w:sz w:val="20"/>
                <w:szCs w:val="20"/>
              </w:rPr>
              <w:t>Jamel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AB7DE9" w14:textId="096DD222" w:rsidR="0078316E" w:rsidRDefault="13F99C09" w:rsidP="4142D23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3F99C09">
              <w:rPr>
                <w:sz w:val="20"/>
                <w:szCs w:val="20"/>
              </w:rPr>
              <w:t>3</w:t>
            </w:r>
          </w:p>
        </w:tc>
      </w:tr>
      <w:tr w:rsidR="620B190B" w14:paraId="1E57BEF7" w14:textId="77777777" w:rsidTr="620B190B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9A4DC95" w14:textId="14C88349" w:rsidR="620B190B" w:rsidRDefault="01495818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1495818">
              <w:rPr>
                <w:sz w:val="20"/>
                <w:szCs w:val="20"/>
              </w:rPr>
              <w:t>5.6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5A4D6F" w14:textId="5D1B8404" w:rsidR="620B190B" w:rsidRDefault="63C78933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3C78933">
              <w:rPr>
                <w:sz w:val="20"/>
                <w:szCs w:val="20"/>
              </w:rPr>
              <w:t>Modificar pedidos que no hayan sido completados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7051843" w14:textId="691FDA75" w:rsidR="620B190B" w:rsidRDefault="7716E96F" w:rsidP="373DDF25">
            <w:pPr>
              <w:spacing w:line="259" w:lineRule="auto"/>
              <w:jc w:val="center"/>
            </w:pPr>
            <w:r w:rsidRPr="7716E96F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2C89BF" w14:textId="5361408B" w:rsidR="620B190B" w:rsidRDefault="76C8DC27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6C8DC27">
              <w:rPr>
                <w:sz w:val="20"/>
                <w:szCs w:val="20"/>
              </w:rPr>
              <w:t>4</w:t>
            </w:r>
          </w:p>
        </w:tc>
      </w:tr>
      <w:tr w:rsidR="620B190B" w14:paraId="54DF01DA" w14:textId="77777777" w:rsidTr="620B190B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48F805" w14:textId="7701777C" w:rsidR="620B190B" w:rsidRDefault="1D53CF43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D53CF43">
              <w:rPr>
                <w:sz w:val="20"/>
                <w:szCs w:val="20"/>
              </w:rPr>
              <w:t>5.7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719559" w14:textId="0DE5B701" w:rsidR="620B190B" w:rsidRDefault="7946F301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946F301">
              <w:rPr>
                <w:sz w:val="20"/>
                <w:szCs w:val="20"/>
              </w:rPr>
              <w:t xml:space="preserve">realizar un </w:t>
            </w:r>
            <w:proofErr w:type="spellStart"/>
            <w:r w:rsidRPr="7946F301">
              <w:rPr>
                <w:sz w:val="20"/>
                <w:szCs w:val="20"/>
              </w:rPr>
              <w:t>menu</w:t>
            </w:r>
            <w:proofErr w:type="spellEnd"/>
            <w:r w:rsidRPr="7946F301">
              <w:rPr>
                <w:sz w:val="20"/>
                <w:szCs w:val="20"/>
              </w:rPr>
              <w:t xml:space="preserve"> para manejar las opciones de la gestión de pedidos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707974F" w14:textId="25E246CD" w:rsidR="620B190B" w:rsidRDefault="3FFB8398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FFB8398">
              <w:rPr>
                <w:sz w:val="20"/>
                <w:szCs w:val="20"/>
              </w:rPr>
              <w:t>Daisy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4A5FB" w14:textId="5E592B60" w:rsidR="620B190B" w:rsidRDefault="76C8DC27" w:rsidP="620B190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6C8DC27">
              <w:rPr>
                <w:sz w:val="20"/>
                <w:szCs w:val="20"/>
              </w:rPr>
              <w:t>4</w:t>
            </w:r>
          </w:p>
        </w:tc>
      </w:tr>
      <w:tr w:rsidR="52601A03" w14:paraId="221558B6" w14:textId="77777777" w:rsidTr="52601A03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97CC6C" w14:textId="570A8FD0" w:rsidR="52601A03" w:rsidRDefault="72867E91" w:rsidP="52601A0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2867E91">
              <w:rPr>
                <w:sz w:val="20"/>
                <w:szCs w:val="20"/>
              </w:rPr>
              <w:t>5</w:t>
            </w:r>
            <w:r w:rsidR="518AEE45" w:rsidRPr="518AEE45">
              <w:rPr>
                <w:sz w:val="20"/>
                <w:szCs w:val="20"/>
              </w:rPr>
              <w:t>.8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C72F1C" w14:textId="790EEE26" w:rsidR="52601A03" w:rsidRDefault="6EA1BA67" w:rsidP="52601A0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EA1BA67">
              <w:rPr>
                <w:sz w:val="20"/>
                <w:szCs w:val="20"/>
              </w:rPr>
              <w:t>Agregar pedidos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39EB9A" w14:textId="5142AE6A" w:rsidR="52601A03" w:rsidRDefault="534B4B0C" w:rsidP="52601A0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34B4B0C">
              <w:rPr>
                <w:sz w:val="20"/>
                <w:szCs w:val="20"/>
              </w:rPr>
              <w:t>Dilan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1C51A6" w14:textId="6DEE96A1" w:rsidR="52601A03" w:rsidRDefault="76C8DC27" w:rsidP="52601A0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6C8DC27">
              <w:rPr>
                <w:sz w:val="20"/>
                <w:szCs w:val="20"/>
              </w:rPr>
              <w:t>3</w:t>
            </w:r>
          </w:p>
        </w:tc>
      </w:tr>
      <w:tr w:rsidR="59494AAD" w14:paraId="14AD34D3" w14:textId="77777777" w:rsidTr="59494AAD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51DB9AD" w14:textId="25E18C2F" w:rsidR="59494AAD" w:rsidRDefault="518AEE45" w:rsidP="59494AAD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18AEE45">
              <w:rPr>
                <w:sz w:val="20"/>
                <w:szCs w:val="20"/>
              </w:rPr>
              <w:t>5</w:t>
            </w:r>
            <w:r w:rsidR="17B0A5B1" w:rsidRPr="17B0A5B1">
              <w:rPr>
                <w:sz w:val="20"/>
                <w:szCs w:val="20"/>
              </w:rPr>
              <w:t>.9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C23748" w14:textId="33C4001D" w:rsidR="59494AAD" w:rsidRDefault="3F6CC796" w:rsidP="59494AAD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F6CC796">
              <w:rPr>
                <w:sz w:val="20"/>
                <w:szCs w:val="20"/>
              </w:rPr>
              <w:t>Cargar los pedidos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4C8A84" w14:textId="6844033A" w:rsidR="59494AAD" w:rsidRDefault="741AACE9" w:rsidP="6CF1EB33">
            <w:pPr>
              <w:spacing w:line="259" w:lineRule="auto"/>
              <w:jc w:val="center"/>
            </w:pPr>
            <w:r w:rsidRPr="741AACE9">
              <w:rPr>
                <w:sz w:val="20"/>
                <w:szCs w:val="20"/>
              </w:rPr>
              <w:t>Glend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60DAE9" w14:textId="568CDB40" w:rsidR="59494AAD" w:rsidRDefault="233B54C6" w:rsidP="59494AAD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33B54C6">
              <w:rPr>
                <w:sz w:val="20"/>
                <w:szCs w:val="20"/>
              </w:rPr>
              <w:t>3</w:t>
            </w:r>
          </w:p>
        </w:tc>
      </w:tr>
    </w:tbl>
    <w:p w14:paraId="2653DE9A" w14:textId="77777777" w:rsidR="00BE6BB4" w:rsidRDefault="001910D2">
      <w:pPr>
        <w:pStyle w:val="Ttulo1"/>
        <w:ind w:left="705" w:hanging="360"/>
      </w:pPr>
      <w:r>
        <w:t xml:space="preserve">Casos de prueba </w:t>
      </w:r>
    </w:p>
    <w:tbl>
      <w:tblPr>
        <w:tblStyle w:val="TableGrid"/>
        <w:tblW w:w="10813" w:type="dxa"/>
        <w:tblInd w:w="5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E6BB4" w14:paraId="1F740EE0" w14:textId="77777777" w:rsidTr="56C58550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7A8F70CA" w14:textId="77777777" w:rsidR="00BE6BB4" w:rsidRDefault="001910D2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6BE6F416" w14:textId="77777777" w:rsidR="00BE6BB4" w:rsidRDefault="001910D2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162ECFD4" w14:textId="77777777" w:rsidR="00BE6BB4" w:rsidRDefault="001910D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1CE7B7C8" w14:textId="77777777" w:rsidR="00BE6BB4" w:rsidRDefault="001910D2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00823D3D" w14:textId="77777777" w:rsidR="00BE6BB4" w:rsidRDefault="001910D2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E6BB4" w14:paraId="36472115" w14:textId="77777777" w:rsidTr="7E495977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6B6651" w14:textId="77777777" w:rsidR="00BE6BB4" w:rsidRDefault="001910D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1D4D82" w14:textId="362DE390" w:rsidR="7E495977" w:rsidRDefault="06D0E236" w:rsidP="7E495977">
            <w:pPr>
              <w:spacing w:after="0" w:line="276" w:lineRule="auto"/>
              <w:ind w:left="0"/>
              <w:jc w:val="center"/>
            </w:pPr>
            <w:r w:rsidRPr="06D0E236">
              <w:rPr>
                <w:sz w:val="20"/>
                <w:szCs w:val="20"/>
              </w:rPr>
              <w:t xml:space="preserve">Realizar un </w:t>
            </w:r>
            <w:r w:rsidR="30FAC9F8" w:rsidRPr="30FAC9F8">
              <w:rPr>
                <w:sz w:val="20"/>
                <w:szCs w:val="20"/>
              </w:rPr>
              <w:t xml:space="preserve">pedido </w:t>
            </w:r>
            <w:r w:rsidR="6A5F0D9A" w:rsidRPr="6A5F0D9A">
              <w:rPr>
                <w:sz w:val="20"/>
                <w:szCs w:val="20"/>
              </w:rPr>
              <w:t xml:space="preserve">exitoso </w:t>
            </w:r>
          </w:p>
          <w:p w14:paraId="32A6597F" w14:textId="77777777" w:rsidR="00BE6BB4" w:rsidRDefault="001910D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F4E6BB" w14:textId="142DFF61" w:rsidR="00A339B1" w:rsidRDefault="00A24D49" w:rsidP="00A24D49">
            <w:pPr>
              <w:numPr>
                <w:ilvl w:val="0"/>
                <w:numId w:val="4"/>
              </w:numPr>
              <w:spacing w:after="0" w:line="259" w:lineRule="auto"/>
              <w:ind w:right="44" w:hanging="204"/>
              <w:jc w:val="center"/>
            </w:pPr>
            <w:r>
              <w:t>Ingresar a la</w:t>
            </w:r>
            <w:r w:rsidR="003E1629">
              <w:t xml:space="preserve"> sección de ver orden</w:t>
            </w:r>
          </w:p>
          <w:p w14:paraId="234D92BD" w14:textId="410463DD" w:rsidR="003E1629" w:rsidRDefault="000A7CA4" w:rsidP="00A24D49">
            <w:pPr>
              <w:numPr>
                <w:ilvl w:val="0"/>
                <w:numId w:val="4"/>
              </w:numPr>
              <w:spacing w:after="0" w:line="259" w:lineRule="auto"/>
              <w:ind w:right="44" w:hanging="204"/>
              <w:jc w:val="center"/>
            </w:pPr>
            <w:r>
              <w:t xml:space="preserve">Confirmar Finalizar compra </w:t>
            </w:r>
          </w:p>
          <w:p w14:paraId="3AC1ED2B" w14:textId="2A4FA836" w:rsidR="000A7CA4" w:rsidRDefault="004B4CB7" w:rsidP="00A24D49">
            <w:pPr>
              <w:numPr>
                <w:ilvl w:val="0"/>
                <w:numId w:val="4"/>
              </w:numPr>
              <w:spacing w:after="0" w:line="259" w:lineRule="auto"/>
              <w:ind w:right="44" w:hanging="204"/>
              <w:jc w:val="center"/>
            </w:pPr>
            <w:r>
              <w:t xml:space="preserve">Ingresar los datos </w:t>
            </w:r>
            <w:r w:rsidR="004E47F6">
              <w:t>del usuario</w:t>
            </w:r>
            <w:r w:rsidR="00370C91">
              <w:t xml:space="preserve"> y del retiro de pedido</w:t>
            </w:r>
          </w:p>
          <w:p w14:paraId="124A99B0" w14:textId="2E289AAB" w:rsidR="00B5422D" w:rsidRDefault="00370C91" w:rsidP="00DB6245">
            <w:pPr>
              <w:numPr>
                <w:ilvl w:val="0"/>
                <w:numId w:val="4"/>
              </w:numPr>
              <w:spacing w:after="0" w:line="259" w:lineRule="auto"/>
              <w:ind w:right="44" w:hanging="204"/>
              <w:jc w:val="center"/>
            </w:pPr>
            <w:r>
              <w:t>Finalizar el pedido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F6BE5E" w14:textId="6A71E5CF" w:rsidR="00BE6BB4" w:rsidRDefault="681F7DB0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81F7DB0">
              <w:rPr>
                <w:sz w:val="20"/>
                <w:szCs w:val="20"/>
              </w:rPr>
              <w:t xml:space="preserve">Mostrar un mensaje </w:t>
            </w:r>
            <w:r w:rsidR="2B348747" w:rsidRPr="2B348747">
              <w:rPr>
                <w:sz w:val="20"/>
                <w:szCs w:val="20"/>
              </w:rPr>
              <w:t xml:space="preserve">de </w:t>
            </w:r>
            <w:r w:rsidR="00A77813" w:rsidRPr="00A77813">
              <w:rPr>
                <w:sz w:val="20"/>
                <w:szCs w:val="20"/>
              </w:rPr>
              <w:t>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823C12" w14:textId="281F7A57" w:rsidR="00BE6BB4" w:rsidRDefault="001910D2" w:rsidP="5CBD1C3E">
            <w:pPr>
              <w:spacing w:after="0" w:line="259" w:lineRule="auto"/>
              <w:ind w:left="0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00BE6BB4" w14:paraId="552C87BA" w14:textId="77777777" w:rsidTr="7E495977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1CCF25A" w14:textId="77777777" w:rsidR="00BE6BB4" w:rsidRDefault="001910D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7A4ABA" w14:textId="6DA6D0CD" w:rsidR="00BE6BB4" w:rsidRDefault="33A16E16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 w:rsidRPr="33A16E16">
              <w:rPr>
                <w:sz w:val="20"/>
                <w:szCs w:val="20"/>
              </w:rPr>
              <w:t xml:space="preserve">Cambiar </w:t>
            </w:r>
            <w:r w:rsidR="32038325" w:rsidRPr="32038325">
              <w:rPr>
                <w:sz w:val="20"/>
                <w:szCs w:val="20"/>
              </w:rPr>
              <w:t xml:space="preserve">dirección de </w:t>
            </w:r>
            <w:r w:rsidR="6EC3E8D7" w:rsidRPr="6EC3E8D7">
              <w:rPr>
                <w:sz w:val="20"/>
                <w:szCs w:val="20"/>
              </w:rPr>
              <w:t xml:space="preserve">forma </w:t>
            </w:r>
            <w:r w:rsidR="380A0DC4" w:rsidRPr="380A0DC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6B00B7" w14:textId="0F684F1B" w:rsidR="00BE6BB4" w:rsidRDefault="5BA4FB19" w:rsidP="5CE982E5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BA4FB19">
              <w:rPr>
                <w:color w:val="000000" w:themeColor="text1"/>
                <w:sz w:val="20"/>
                <w:szCs w:val="20"/>
              </w:rPr>
              <w:t xml:space="preserve">Entrar en el </w:t>
            </w:r>
            <w:r w:rsidR="5CE982E5" w:rsidRPr="5CE982E5">
              <w:rPr>
                <w:color w:val="000000" w:themeColor="text1"/>
                <w:sz w:val="20"/>
                <w:szCs w:val="20"/>
              </w:rPr>
              <w:t xml:space="preserve">panel del </w:t>
            </w:r>
            <w:r w:rsidR="16F8ECF9" w:rsidRPr="16F8ECF9">
              <w:rPr>
                <w:color w:val="000000" w:themeColor="text1"/>
                <w:sz w:val="20"/>
                <w:szCs w:val="20"/>
              </w:rPr>
              <w:t>perfil</w:t>
            </w:r>
          </w:p>
          <w:p w14:paraId="0F601071" w14:textId="24046DCC" w:rsidR="00BE6BB4" w:rsidRDefault="5CE982E5" w:rsidP="76F226D2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CE982E5">
              <w:rPr>
                <w:color w:val="000000" w:themeColor="text1"/>
                <w:sz w:val="20"/>
                <w:szCs w:val="20"/>
              </w:rPr>
              <w:t xml:space="preserve">Se ingresa al apartado de </w:t>
            </w:r>
            <w:r w:rsidR="74D382CF" w:rsidRPr="74D382CF">
              <w:rPr>
                <w:color w:val="000000" w:themeColor="text1"/>
                <w:sz w:val="20"/>
                <w:szCs w:val="20"/>
              </w:rPr>
              <w:t>dirección</w:t>
            </w:r>
            <w:r w:rsidR="5FC71F52" w:rsidRPr="5FC71F52">
              <w:rPr>
                <w:color w:val="000000" w:themeColor="text1"/>
                <w:sz w:val="20"/>
                <w:szCs w:val="20"/>
              </w:rPr>
              <w:t>.</w:t>
            </w:r>
          </w:p>
          <w:p w14:paraId="049187DB" w14:textId="10891709" w:rsidR="00BE6BB4" w:rsidRDefault="29F2E714" w:rsidP="76F226D2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29F2E714">
              <w:rPr>
                <w:color w:val="000000" w:themeColor="text1"/>
                <w:sz w:val="20"/>
                <w:szCs w:val="20"/>
              </w:rPr>
              <w:t xml:space="preserve">Se cambian o agregan </w:t>
            </w:r>
            <w:r w:rsidR="17303FED" w:rsidRPr="17303FED">
              <w:rPr>
                <w:color w:val="000000" w:themeColor="text1"/>
                <w:sz w:val="20"/>
                <w:szCs w:val="20"/>
              </w:rPr>
              <w:t>cambios</w:t>
            </w:r>
            <w:r w:rsidR="5E4FE86E" w:rsidRPr="5E4FE86E">
              <w:rPr>
                <w:color w:val="000000" w:themeColor="text1"/>
                <w:sz w:val="20"/>
                <w:szCs w:val="20"/>
              </w:rPr>
              <w:t xml:space="preserve"> y luego se </w:t>
            </w:r>
            <w:r w:rsidR="6E18C3A7" w:rsidRPr="6E18C3A7">
              <w:rPr>
                <w:color w:val="000000" w:themeColor="text1"/>
                <w:sz w:val="20"/>
                <w:szCs w:val="20"/>
              </w:rPr>
              <w:t>confirma</w:t>
            </w:r>
            <w:r w:rsidR="47E3791A" w:rsidRPr="47E3791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159E92" w14:textId="15D7CE2D" w:rsidR="00BE6BB4" w:rsidRDefault="56C58550" w:rsidP="296C1577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56C58550">
              <w:rPr>
                <w:sz w:val="20"/>
                <w:szCs w:val="20"/>
              </w:rPr>
              <w:t>Mostrar un mensaje de 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7121D9" w14:textId="641294AB" w:rsidR="00BE6BB4" w:rsidRDefault="5CBD1C3E" w:rsidP="5CBD1C3E">
            <w:pPr>
              <w:spacing w:after="0" w:line="259" w:lineRule="auto"/>
              <w:ind w:left="0" w:right="46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30C14437" w14:paraId="5E122EF9" w14:textId="77777777" w:rsidTr="30C14437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4370BB" w14:textId="5714DB90" w:rsidR="30C14437" w:rsidRDefault="45722F31" w:rsidP="30C14437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6A92BC" w14:textId="75C9625C" w:rsidR="30C14437" w:rsidRDefault="4D9D7DB8" w:rsidP="30C14437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D9D7DB8">
              <w:rPr>
                <w:sz w:val="20"/>
                <w:szCs w:val="20"/>
              </w:rPr>
              <w:t xml:space="preserve">Cambiar credenciales de forma </w:t>
            </w:r>
            <w:r w:rsidR="7FE899F4" w:rsidRPr="7FE899F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E47426" w14:textId="3E23DB8A" w:rsidR="30C14437" w:rsidRDefault="27BD82B8" w:rsidP="40A71CD9">
            <w:pPr>
              <w:pStyle w:val="Prrafodelista"/>
              <w:numPr>
                <w:ilvl w:val="0"/>
                <w:numId w:val="15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7BD82B8">
              <w:rPr>
                <w:sz w:val="20"/>
                <w:szCs w:val="20"/>
              </w:rPr>
              <w:t xml:space="preserve">Entrar a </w:t>
            </w:r>
            <w:r w:rsidR="3F7966F6" w:rsidRPr="3F7966F6">
              <w:rPr>
                <w:sz w:val="20"/>
                <w:szCs w:val="20"/>
              </w:rPr>
              <w:t>mi perfil</w:t>
            </w:r>
            <w:r w:rsidR="53BC94D7" w:rsidRPr="53BC94D7">
              <w:rPr>
                <w:sz w:val="20"/>
                <w:szCs w:val="20"/>
              </w:rPr>
              <w:t>.</w:t>
            </w:r>
          </w:p>
          <w:p w14:paraId="66DAB6C4" w14:textId="12DAD75F" w:rsidR="30C14437" w:rsidRDefault="68DB3EE6" w:rsidP="40A71CD9">
            <w:pPr>
              <w:pStyle w:val="Prrafodelista"/>
              <w:numPr>
                <w:ilvl w:val="0"/>
                <w:numId w:val="15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8DB3EE6">
              <w:rPr>
                <w:sz w:val="20"/>
                <w:szCs w:val="20"/>
              </w:rPr>
              <w:t xml:space="preserve">Presionar el botón de cambiar </w:t>
            </w:r>
            <w:r w:rsidR="735DD3D8" w:rsidRPr="735DD3D8">
              <w:rPr>
                <w:sz w:val="20"/>
                <w:szCs w:val="20"/>
              </w:rPr>
              <w:t>contraseña</w:t>
            </w:r>
          </w:p>
          <w:p w14:paraId="25961F93" w14:textId="43A190B3" w:rsidR="30C14437" w:rsidRDefault="38B5F50A" w:rsidP="40A71CD9">
            <w:pPr>
              <w:pStyle w:val="Prrafodelista"/>
              <w:numPr>
                <w:ilvl w:val="0"/>
                <w:numId w:val="15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8B5F50A">
              <w:rPr>
                <w:sz w:val="20"/>
                <w:szCs w:val="20"/>
              </w:rPr>
              <w:t xml:space="preserve">Ingresar el </w:t>
            </w:r>
            <w:r w:rsidR="3D5DB351" w:rsidRPr="3D5DB351">
              <w:rPr>
                <w:sz w:val="20"/>
                <w:szCs w:val="20"/>
              </w:rPr>
              <w:t xml:space="preserve">correo con </w:t>
            </w:r>
            <w:r w:rsidR="0F6B7823" w:rsidRPr="0F6B7823">
              <w:rPr>
                <w:sz w:val="20"/>
                <w:szCs w:val="20"/>
              </w:rPr>
              <w:t>el que te</w:t>
            </w:r>
            <w:r w:rsidR="48E03441" w:rsidRPr="48E03441">
              <w:rPr>
                <w:sz w:val="20"/>
                <w:szCs w:val="20"/>
              </w:rPr>
              <w:t xml:space="preserve"> </w:t>
            </w:r>
            <w:r w:rsidR="37E5D053" w:rsidRPr="37E5D053">
              <w:rPr>
                <w:sz w:val="20"/>
                <w:szCs w:val="20"/>
              </w:rPr>
              <w:t>registraste.</w:t>
            </w:r>
          </w:p>
          <w:p w14:paraId="34FDAB64" w14:textId="502F1621" w:rsidR="30C14437" w:rsidRDefault="5396046B" w:rsidP="40A71CD9">
            <w:pPr>
              <w:pStyle w:val="Prrafodelista"/>
              <w:numPr>
                <w:ilvl w:val="0"/>
                <w:numId w:val="15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96046B">
              <w:rPr>
                <w:sz w:val="20"/>
                <w:szCs w:val="20"/>
              </w:rPr>
              <w:t xml:space="preserve">El </w:t>
            </w:r>
            <w:r w:rsidR="0B426119" w:rsidRPr="0B426119">
              <w:rPr>
                <w:sz w:val="20"/>
                <w:szCs w:val="20"/>
              </w:rPr>
              <w:t>código</w:t>
            </w:r>
            <w:r w:rsidRPr="5396046B">
              <w:rPr>
                <w:sz w:val="20"/>
                <w:szCs w:val="20"/>
              </w:rPr>
              <w:t xml:space="preserve"> de </w:t>
            </w:r>
            <w:r w:rsidR="0B426119" w:rsidRPr="0B426119">
              <w:rPr>
                <w:sz w:val="20"/>
                <w:szCs w:val="20"/>
              </w:rPr>
              <w:t>verificación</w:t>
            </w:r>
            <w:r w:rsidRPr="5396046B">
              <w:rPr>
                <w:sz w:val="20"/>
                <w:szCs w:val="20"/>
              </w:rPr>
              <w:t xml:space="preserve"> se </w:t>
            </w:r>
            <w:r w:rsidR="63F2DB74" w:rsidRPr="63F2DB74">
              <w:rPr>
                <w:sz w:val="20"/>
                <w:szCs w:val="20"/>
              </w:rPr>
              <w:t>envía</w:t>
            </w:r>
            <w:r w:rsidRPr="5396046B">
              <w:rPr>
                <w:sz w:val="20"/>
                <w:szCs w:val="20"/>
              </w:rPr>
              <w:t xml:space="preserve"> al correo </w:t>
            </w:r>
            <w:r w:rsidR="7D4A17F2" w:rsidRPr="7D4A17F2">
              <w:rPr>
                <w:sz w:val="20"/>
                <w:szCs w:val="20"/>
              </w:rPr>
              <w:t>ingresado.</w:t>
            </w:r>
          </w:p>
          <w:p w14:paraId="2FB3D6FE" w14:textId="3C99040A" w:rsidR="30C14437" w:rsidRDefault="396E7646" w:rsidP="40A71CD9">
            <w:pPr>
              <w:pStyle w:val="Prrafodelista"/>
              <w:numPr>
                <w:ilvl w:val="0"/>
                <w:numId w:val="15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96E7646">
              <w:rPr>
                <w:sz w:val="20"/>
                <w:szCs w:val="20"/>
              </w:rPr>
              <w:t xml:space="preserve">Aparece una nueva </w:t>
            </w:r>
            <w:r w:rsidR="59DFCDDB" w:rsidRPr="59DFCDDB">
              <w:rPr>
                <w:sz w:val="20"/>
                <w:szCs w:val="20"/>
              </w:rPr>
              <w:t>página</w:t>
            </w:r>
            <w:r w:rsidRPr="396E7646">
              <w:rPr>
                <w:sz w:val="20"/>
                <w:szCs w:val="20"/>
              </w:rPr>
              <w:t xml:space="preserve"> en la que se </w:t>
            </w:r>
            <w:r w:rsidR="5B6AF3ED" w:rsidRPr="5B6AF3ED">
              <w:rPr>
                <w:sz w:val="20"/>
                <w:szCs w:val="20"/>
              </w:rPr>
              <w:t xml:space="preserve">ingresa el </w:t>
            </w:r>
            <w:r w:rsidR="03AE69B4" w:rsidRPr="03AE69B4">
              <w:rPr>
                <w:sz w:val="20"/>
                <w:szCs w:val="20"/>
              </w:rPr>
              <w:t>código</w:t>
            </w:r>
            <w:r w:rsidR="5B6AF3ED" w:rsidRPr="5B6AF3ED">
              <w:rPr>
                <w:sz w:val="20"/>
                <w:szCs w:val="20"/>
              </w:rPr>
              <w:t xml:space="preserve"> y </w:t>
            </w:r>
            <w:r w:rsidR="7A150E48" w:rsidRPr="7A150E48">
              <w:rPr>
                <w:sz w:val="20"/>
                <w:szCs w:val="20"/>
              </w:rPr>
              <w:t xml:space="preserve">la nueva </w:t>
            </w:r>
            <w:r w:rsidR="59DFCDDB" w:rsidRPr="59DFCDDB">
              <w:rPr>
                <w:sz w:val="20"/>
                <w:szCs w:val="20"/>
              </w:rPr>
              <w:t>contraseña</w:t>
            </w:r>
            <w:r w:rsidR="2D23CF9F" w:rsidRPr="2D23CF9F">
              <w:rPr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47C2A8C" w14:textId="4840EF0D" w:rsidR="30C14437" w:rsidRDefault="5F05E086" w:rsidP="203367D8">
            <w:pPr>
              <w:spacing w:after="0" w:line="259" w:lineRule="auto"/>
              <w:ind w:left="0" w:firstLine="0"/>
              <w:jc w:val="center"/>
            </w:pPr>
            <w:r w:rsidRPr="5F05E086">
              <w:rPr>
                <w:sz w:val="20"/>
                <w:szCs w:val="20"/>
              </w:rPr>
              <w:t>La contraseña se restablece correctamente y se muestra mensaje de éxito.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9A3F0C" w14:textId="7903DCCB" w:rsidR="30C14437" w:rsidRDefault="33FD2DED" w:rsidP="30C14437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3FD2DED">
              <w:rPr>
                <w:sz w:val="20"/>
                <w:szCs w:val="20"/>
              </w:rPr>
              <w:t>Pendiente</w:t>
            </w:r>
          </w:p>
        </w:tc>
      </w:tr>
      <w:tr w:rsidR="7C6702B3" w14:paraId="7B2C0ED2" w14:textId="77777777" w:rsidTr="7C6702B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70793D" w14:textId="7F465F08" w:rsidR="7C6702B3" w:rsidRDefault="45722F31" w:rsidP="7C6702B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4AAA94" w14:textId="76F0BBA9" w:rsidR="7C6702B3" w:rsidRDefault="0873C58D" w:rsidP="7C6702B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873C58D">
              <w:rPr>
                <w:sz w:val="20"/>
                <w:szCs w:val="20"/>
              </w:rPr>
              <w:t xml:space="preserve">Visualizar la </w:t>
            </w:r>
            <w:r w:rsidR="0C5CB71F" w:rsidRPr="0C5CB71F">
              <w:rPr>
                <w:sz w:val="20"/>
                <w:szCs w:val="20"/>
              </w:rPr>
              <w:t xml:space="preserve">historia de la </w:t>
            </w:r>
            <w:r w:rsidR="028E8CB9" w:rsidRPr="028E8CB9">
              <w:rPr>
                <w:sz w:val="20"/>
                <w:szCs w:val="20"/>
              </w:rPr>
              <w:t>carnicería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70F567" w14:textId="447F3BD5" w:rsidR="7C6702B3" w:rsidRDefault="2116130B" w:rsidP="73B9A9FC">
            <w:pPr>
              <w:pStyle w:val="Prrafodelista"/>
              <w:numPr>
                <w:ilvl w:val="0"/>
                <w:numId w:val="1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116130B">
              <w:rPr>
                <w:sz w:val="20"/>
                <w:szCs w:val="20"/>
              </w:rPr>
              <w:t xml:space="preserve">Ingresar a la página </w:t>
            </w:r>
            <w:r w:rsidR="73B9A9FC" w:rsidRPr="73B9A9FC">
              <w:rPr>
                <w:sz w:val="20"/>
                <w:szCs w:val="20"/>
              </w:rPr>
              <w:t>principal</w:t>
            </w:r>
          </w:p>
          <w:p w14:paraId="525CDF57" w14:textId="4921FC58" w:rsidR="7C6702B3" w:rsidRDefault="59F8FAB0" w:rsidP="17B0A5B1">
            <w:pPr>
              <w:pStyle w:val="Prrafodelista"/>
              <w:numPr>
                <w:ilvl w:val="0"/>
                <w:numId w:val="1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9F8FAB0">
              <w:rPr>
                <w:sz w:val="20"/>
                <w:szCs w:val="20"/>
              </w:rPr>
              <w:t>Visualizar</w:t>
            </w:r>
            <w:r w:rsidR="1B293D23" w:rsidRPr="1B293D23">
              <w:rPr>
                <w:sz w:val="20"/>
                <w:szCs w:val="20"/>
              </w:rPr>
              <w:t xml:space="preserve"> los </w:t>
            </w:r>
            <w:r w:rsidR="28D745EE" w:rsidRPr="28D745EE">
              <w:rPr>
                <w:sz w:val="20"/>
                <w:szCs w:val="20"/>
              </w:rPr>
              <w:t>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0B77F" w14:textId="627894E8" w:rsidR="7C6702B3" w:rsidRDefault="55037541" w:rsidP="7C6702B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5037541">
              <w:rPr>
                <w:sz w:val="20"/>
                <w:szCs w:val="20"/>
              </w:rPr>
              <w:t xml:space="preserve">Ver toda la información sobre la carnicería </w:t>
            </w:r>
            <w:r w:rsidR="315E4054" w:rsidRPr="315E4054">
              <w:rPr>
                <w:sz w:val="20"/>
                <w:szCs w:val="20"/>
              </w:rPr>
              <w:t xml:space="preserve">en la página </w:t>
            </w:r>
            <w:r w:rsidR="7A871F44" w:rsidRPr="7A871F44">
              <w:rPr>
                <w:sz w:val="20"/>
                <w:szCs w:val="20"/>
              </w:rPr>
              <w:t>principal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FF8748" w14:textId="04D833F1" w:rsidR="7C6702B3" w:rsidRDefault="682F8702" w:rsidP="7C6702B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  <w:tr w:rsidR="59140B19" w14:paraId="18B09B4E" w14:textId="77777777" w:rsidTr="59140B19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062A51A" w14:textId="0ED2D0A5" w:rsidR="59140B19" w:rsidRDefault="711FEBE0" w:rsidP="59140B19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F5F66A" w14:textId="45C7C478" w:rsidR="59140B19" w:rsidRDefault="5CBD1C3E" w:rsidP="5CBD1C3E">
            <w:pPr>
              <w:spacing w:line="259" w:lineRule="auto"/>
              <w:jc w:val="center"/>
            </w:pPr>
            <w:r w:rsidRPr="5CBD1C3E">
              <w:rPr>
                <w:sz w:val="20"/>
                <w:szCs w:val="20"/>
              </w:rPr>
              <w:t>Gestionar pedidos de forma 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3C4BCA" w14:textId="3999DF71" w:rsidR="59140B19" w:rsidRDefault="53A3C7CC" w:rsidP="1CC7C79B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A3C7CC">
              <w:rPr>
                <w:sz w:val="20"/>
                <w:szCs w:val="20"/>
              </w:rPr>
              <w:t>Ingresar</w:t>
            </w:r>
            <w:r w:rsidR="644A2251" w:rsidRPr="644A2251">
              <w:rPr>
                <w:sz w:val="20"/>
                <w:szCs w:val="20"/>
              </w:rPr>
              <w:t xml:space="preserve"> a la</w:t>
            </w:r>
            <w:r w:rsidR="65DCA28C" w:rsidRPr="65DCA28C">
              <w:rPr>
                <w:sz w:val="20"/>
                <w:szCs w:val="20"/>
              </w:rPr>
              <w:t xml:space="preserve"> </w:t>
            </w:r>
            <w:r w:rsidR="18D84BF0" w:rsidRPr="18D84BF0">
              <w:rPr>
                <w:sz w:val="20"/>
                <w:szCs w:val="20"/>
              </w:rPr>
              <w:t xml:space="preserve">sección de </w:t>
            </w:r>
            <w:r w:rsidR="2FB0FCB7" w:rsidRPr="2FB0FCB7">
              <w:rPr>
                <w:sz w:val="20"/>
                <w:szCs w:val="20"/>
              </w:rPr>
              <w:t>Pedidos</w:t>
            </w:r>
            <w:r w:rsidR="42E58E88" w:rsidRPr="42E58E88">
              <w:rPr>
                <w:sz w:val="20"/>
                <w:szCs w:val="20"/>
              </w:rPr>
              <w:t>.</w:t>
            </w:r>
          </w:p>
          <w:p w14:paraId="3540B394" w14:textId="6019A161" w:rsidR="59140B19" w:rsidRDefault="06340318" w:rsidP="1CC7C79B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06340318">
              <w:rPr>
                <w:sz w:val="20"/>
                <w:szCs w:val="20"/>
              </w:rPr>
              <w:t xml:space="preserve">Registrar </w:t>
            </w:r>
            <w:r w:rsidR="6993C993" w:rsidRPr="6993C993">
              <w:rPr>
                <w:sz w:val="20"/>
                <w:szCs w:val="20"/>
              </w:rPr>
              <w:t xml:space="preserve">un </w:t>
            </w:r>
            <w:r w:rsidR="65FBCA6E" w:rsidRPr="65FBCA6E">
              <w:rPr>
                <w:sz w:val="20"/>
                <w:szCs w:val="20"/>
              </w:rPr>
              <w:t>pedido.</w:t>
            </w:r>
          </w:p>
          <w:p w14:paraId="66EA725E" w14:textId="37B7088A" w:rsidR="59140B19" w:rsidRDefault="6BDACA01" w:rsidP="1CC7C79B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BDACA01">
              <w:rPr>
                <w:sz w:val="20"/>
                <w:szCs w:val="20"/>
              </w:rPr>
              <w:t xml:space="preserve">Eliminar </w:t>
            </w:r>
            <w:r w:rsidR="442C0A89" w:rsidRPr="442C0A89">
              <w:rPr>
                <w:sz w:val="20"/>
                <w:szCs w:val="20"/>
              </w:rPr>
              <w:t>un pedido</w:t>
            </w:r>
          </w:p>
          <w:p w14:paraId="6CF82BEB" w14:textId="73C2C05D" w:rsidR="59140B19" w:rsidRDefault="223A5499" w:rsidP="1CC7C79B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23A5499">
              <w:rPr>
                <w:sz w:val="20"/>
                <w:szCs w:val="20"/>
              </w:rPr>
              <w:t xml:space="preserve">Actualizar </w:t>
            </w:r>
            <w:r w:rsidR="6A52B7B3" w:rsidRPr="6A52B7B3">
              <w:rPr>
                <w:sz w:val="20"/>
                <w:szCs w:val="20"/>
              </w:rPr>
              <w:t>un pedido</w:t>
            </w:r>
          </w:p>
          <w:p w14:paraId="6155DC14" w14:textId="4126CFEB" w:rsidR="59140B19" w:rsidRDefault="6EA1BA67" w:rsidP="1CC7C79B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EA1BA67">
              <w:rPr>
                <w:sz w:val="20"/>
                <w:szCs w:val="20"/>
              </w:rPr>
              <w:t>Visualizar todos los 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6CE309" w14:textId="1C77C312" w:rsidR="59140B19" w:rsidRDefault="1273D328" w:rsidP="59140B19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273D328">
              <w:rPr>
                <w:sz w:val="20"/>
                <w:szCs w:val="20"/>
              </w:rPr>
              <w:t xml:space="preserve">Mostrar un </w:t>
            </w:r>
            <w:r w:rsidR="0C2C3DD1" w:rsidRPr="0C2C3DD1">
              <w:rPr>
                <w:sz w:val="20"/>
                <w:szCs w:val="20"/>
              </w:rPr>
              <w:t xml:space="preserve">mensaje </w:t>
            </w:r>
            <w:r w:rsidR="32181BAB" w:rsidRPr="32181BAB">
              <w:rPr>
                <w:sz w:val="20"/>
                <w:szCs w:val="20"/>
              </w:rPr>
              <w:t xml:space="preserve">de éxito ante </w:t>
            </w:r>
            <w:r w:rsidR="1D53CF43" w:rsidRPr="1D53CF43">
              <w:rPr>
                <w:sz w:val="20"/>
                <w:szCs w:val="20"/>
              </w:rPr>
              <w:t xml:space="preserve">cualquier </w:t>
            </w:r>
            <w:r w:rsidR="72867E91" w:rsidRPr="72867E91">
              <w:rPr>
                <w:sz w:val="20"/>
                <w:szCs w:val="20"/>
              </w:rPr>
              <w:t>acción</w:t>
            </w:r>
            <w:r w:rsidR="518AEE45" w:rsidRPr="518AEE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2C1DEA" w14:textId="13392E19" w:rsidR="59140B19" w:rsidRDefault="682F8702" w:rsidP="59140B19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</w:tbl>
    <w:p w14:paraId="285FDB30" w14:textId="77777777" w:rsidR="00BE6BB4" w:rsidRDefault="001910D2">
      <w:pPr>
        <w:pStyle w:val="Ttulo1"/>
        <w:ind w:left="705" w:hanging="360"/>
      </w:pPr>
      <w:r>
        <w:t xml:space="preserve">Riesgos y Dependencias: (Lista de riesgos y cómo mitigarlos) </w:t>
      </w:r>
    </w:p>
    <w:tbl>
      <w:tblPr>
        <w:tblStyle w:val="TableGrid"/>
        <w:tblW w:w="10813" w:type="dxa"/>
        <w:tblInd w:w="5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211"/>
        <w:gridCol w:w="1598"/>
        <w:gridCol w:w="3004"/>
      </w:tblGrid>
      <w:tr w:rsidR="00BE6BB4" w14:paraId="1729B5FC" w14:textId="77777777" w:rsidTr="732EEC1D">
        <w:trPr>
          <w:trHeight w:val="281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00689A81" w14:textId="77777777" w:rsidR="00BE6BB4" w:rsidRDefault="001910D2">
            <w:pPr>
              <w:spacing w:after="0"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FC0714" w14:textId="77777777" w:rsidR="00BE6BB4" w:rsidRDefault="001910D2">
            <w:pPr>
              <w:spacing w:after="0"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AA8574C" w14:textId="77777777" w:rsidR="00BE6BB4" w:rsidRDefault="001910D2">
            <w:pPr>
              <w:spacing w:after="0"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E6BB4" w14:paraId="06714BDA" w14:textId="77777777" w:rsidTr="732EEC1D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3740F1" w14:textId="77777777" w:rsidR="00BE6BB4" w:rsidRDefault="001910D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Problemas en el envío de correos 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C32077" w14:textId="77777777" w:rsidR="00BE6BB4" w:rsidRDefault="001910D2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22A6B5" w14:textId="3A4B3AE0" w:rsidR="00BE6BB4" w:rsidRDefault="001910D2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25C4F093">
              <w:rPr>
                <w:sz w:val="20"/>
                <w:szCs w:val="20"/>
              </w:rPr>
              <w:t>Implementar logs y pruebas en preproducción</w:t>
            </w:r>
            <w:r w:rsidR="25C4F093" w:rsidRPr="25C4F093">
              <w:rPr>
                <w:sz w:val="20"/>
                <w:szCs w:val="20"/>
              </w:rPr>
              <w:t>.</w:t>
            </w:r>
            <w:r w:rsidRPr="25C4F093">
              <w:rPr>
                <w:sz w:val="20"/>
                <w:szCs w:val="20"/>
              </w:rPr>
              <w:t xml:space="preserve"> </w:t>
            </w:r>
          </w:p>
          <w:p w14:paraId="58C13093" w14:textId="240C5C70" w:rsidR="00BA67AE" w:rsidRDefault="00BA67AE">
            <w:pPr>
              <w:spacing w:after="0" w:line="259" w:lineRule="auto"/>
              <w:ind w:left="2" w:firstLine="0"/>
            </w:pPr>
          </w:p>
        </w:tc>
      </w:tr>
      <w:tr w:rsidR="732EEC1D" w14:paraId="62C5B33E" w14:textId="77777777" w:rsidTr="732EEC1D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8AC4548" w14:textId="08746F78" w:rsidR="732EEC1D" w:rsidRDefault="289FFA34" w:rsidP="732EEC1D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289FFA34">
              <w:rPr>
                <w:sz w:val="20"/>
                <w:szCs w:val="20"/>
              </w:rPr>
              <w:t>Dependencias</w:t>
            </w:r>
            <w:r w:rsidR="01757BF9" w:rsidRPr="01757BF9">
              <w:rPr>
                <w:sz w:val="20"/>
                <w:szCs w:val="20"/>
              </w:rPr>
              <w:t xml:space="preserve"> de </w:t>
            </w:r>
            <w:r w:rsidR="3C5A36BA" w:rsidRPr="3C5A36BA">
              <w:rPr>
                <w:sz w:val="20"/>
                <w:szCs w:val="20"/>
              </w:rPr>
              <w:t>otras tareas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491F19" w14:textId="7237FC89" w:rsidR="732EEC1D" w:rsidRDefault="752EE4C7" w:rsidP="732EEC1D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52EE4C7">
              <w:rPr>
                <w:sz w:val="20"/>
                <w:szCs w:val="20"/>
              </w:rPr>
              <w:t>Alto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DA79249" w14:textId="1E6724A1" w:rsidR="732EEC1D" w:rsidRDefault="0FCFB2C5" w:rsidP="732EEC1D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0FCFB2C5">
              <w:rPr>
                <w:sz w:val="20"/>
                <w:szCs w:val="20"/>
              </w:rPr>
              <w:t>Agregar carrito</w:t>
            </w:r>
            <w:r w:rsidR="43000E0A" w:rsidRPr="43000E0A">
              <w:rPr>
                <w:sz w:val="20"/>
                <w:szCs w:val="20"/>
              </w:rPr>
              <w:t xml:space="preserve"> a base </w:t>
            </w:r>
            <w:r w:rsidR="49EBFA67" w:rsidRPr="49EBFA67">
              <w:rPr>
                <w:sz w:val="20"/>
                <w:szCs w:val="20"/>
              </w:rPr>
              <w:t>de</w:t>
            </w:r>
            <w:r w:rsidR="43000E0A" w:rsidRPr="43000E0A">
              <w:rPr>
                <w:sz w:val="20"/>
                <w:szCs w:val="20"/>
              </w:rPr>
              <w:t xml:space="preserve"> datos para </w:t>
            </w:r>
            <w:r w:rsidR="511F6EDF" w:rsidRPr="511F6EDF">
              <w:rPr>
                <w:sz w:val="20"/>
                <w:szCs w:val="20"/>
              </w:rPr>
              <w:t>realizar pedidos</w:t>
            </w:r>
            <w:r w:rsidR="1C367C8E" w:rsidRPr="1C367C8E">
              <w:rPr>
                <w:sz w:val="20"/>
                <w:szCs w:val="20"/>
              </w:rPr>
              <w:t>.</w:t>
            </w:r>
          </w:p>
        </w:tc>
      </w:tr>
      <w:tr w:rsidR="694AB5B9" w14:paraId="2EC5A50D" w14:textId="77777777" w:rsidTr="694AB5B9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5ADB49" w14:textId="65023CE2" w:rsidR="694AB5B9" w:rsidRDefault="752EE4C7" w:rsidP="694AB5B9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752EE4C7">
              <w:rPr>
                <w:sz w:val="20"/>
                <w:szCs w:val="20"/>
              </w:rPr>
              <w:t xml:space="preserve">Problemas al cambiar de </w:t>
            </w:r>
            <w:r w:rsidR="0395211D" w:rsidRPr="0395211D">
              <w:rPr>
                <w:sz w:val="20"/>
                <w:szCs w:val="20"/>
              </w:rPr>
              <w:t xml:space="preserve">dirección del </w:t>
            </w:r>
            <w:r w:rsidR="1AC0D410" w:rsidRPr="1AC0D410">
              <w:rPr>
                <w:sz w:val="20"/>
                <w:szCs w:val="20"/>
              </w:rPr>
              <w:t>usuario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B975BEE" w14:textId="4FB3255D" w:rsidR="694AB5B9" w:rsidRDefault="1AC0D410" w:rsidP="694AB5B9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AC0D410">
              <w:rPr>
                <w:sz w:val="20"/>
                <w:szCs w:val="20"/>
              </w:rPr>
              <w:t>Alto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27ACB3" w14:textId="7CE92F85" w:rsidR="694AB5B9" w:rsidRDefault="43000E0A" w:rsidP="694AB5B9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43000E0A">
              <w:rPr>
                <w:sz w:val="20"/>
                <w:szCs w:val="20"/>
              </w:rPr>
              <w:t xml:space="preserve">Implementar alertas y verificaciones para </w:t>
            </w:r>
            <w:r w:rsidR="511F6EDF" w:rsidRPr="511F6EDF">
              <w:rPr>
                <w:sz w:val="20"/>
                <w:szCs w:val="20"/>
              </w:rPr>
              <w:t xml:space="preserve">que eso no </w:t>
            </w:r>
            <w:r w:rsidR="0F811D53" w:rsidRPr="0F811D53">
              <w:rPr>
                <w:sz w:val="20"/>
                <w:szCs w:val="20"/>
              </w:rPr>
              <w:t xml:space="preserve">suceda, antes de </w:t>
            </w:r>
            <w:r w:rsidR="262AB950" w:rsidRPr="262AB950">
              <w:rPr>
                <w:sz w:val="20"/>
                <w:szCs w:val="20"/>
              </w:rPr>
              <w:t>desplegarlo</w:t>
            </w:r>
            <w:r w:rsidR="718BB239" w:rsidRPr="718BB239">
              <w:rPr>
                <w:sz w:val="20"/>
                <w:szCs w:val="20"/>
              </w:rPr>
              <w:t>.</w:t>
            </w:r>
          </w:p>
        </w:tc>
      </w:tr>
      <w:tr w:rsidR="01757BF9" w14:paraId="3ECD9B20" w14:textId="77777777" w:rsidTr="01757BF9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E3415A" w14:textId="5BC345FB" w:rsidR="01757BF9" w:rsidRDefault="4AE65F80" w:rsidP="01757BF9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4AE65F80">
              <w:rPr>
                <w:sz w:val="20"/>
                <w:szCs w:val="20"/>
              </w:rPr>
              <w:t xml:space="preserve">Cálculos mal </w:t>
            </w:r>
            <w:r w:rsidR="18165AE5" w:rsidRPr="18165AE5">
              <w:rPr>
                <w:sz w:val="20"/>
                <w:szCs w:val="20"/>
              </w:rPr>
              <w:t>hechos</w:t>
            </w:r>
            <w:r w:rsidRPr="4AE65F80">
              <w:rPr>
                <w:sz w:val="20"/>
                <w:szCs w:val="20"/>
              </w:rPr>
              <w:t xml:space="preserve"> de las </w:t>
            </w:r>
            <w:r w:rsidR="349DDD31" w:rsidRPr="349DDD31">
              <w:rPr>
                <w:sz w:val="20"/>
                <w:szCs w:val="20"/>
              </w:rPr>
              <w:t xml:space="preserve">ventas según los </w:t>
            </w:r>
            <w:r w:rsidR="68CAA5EC" w:rsidRPr="68CAA5EC">
              <w:rPr>
                <w:sz w:val="20"/>
                <w:szCs w:val="20"/>
              </w:rPr>
              <w:t>pedidos</w:t>
            </w:r>
            <w:r w:rsidR="0C01691C" w:rsidRPr="0C01691C">
              <w:rPr>
                <w:sz w:val="20"/>
                <w:szCs w:val="20"/>
              </w:rPr>
              <w:t xml:space="preserve"> realizados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CB8A61" w14:textId="7E08FDD2" w:rsidR="01757BF9" w:rsidRDefault="1D3C09F7" w:rsidP="01757BF9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D3C09F7">
              <w:rPr>
                <w:sz w:val="20"/>
                <w:szCs w:val="20"/>
              </w:rPr>
              <w:t>Alto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AE01D3" w14:textId="39373BDB" w:rsidR="01757BF9" w:rsidRDefault="7E479275" w:rsidP="01757BF9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7E479275">
              <w:rPr>
                <w:sz w:val="20"/>
                <w:szCs w:val="20"/>
              </w:rPr>
              <w:t xml:space="preserve">Haciendo verificaciones y </w:t>
            </w:r>
            <w:r w:rsidR="5978A2FB" w:rsidRPr="5978A2FB">
              <w:rPr>
                <w:sz w:val="20"/>
                <w:szCs w:val="20"/>
              </w:rPr>
              <w:t xml:space="preserve">pruebas antes de </w:t>
            </w:r>
            <w:r w:rsidR="55180401" w:rsidRPr="55180401">
              <w:rPr>
                <w:sz w:val="20"/>
                <w:szCs w:val="20"/>
              </w:rPr>
              <w:t>desplegar</w:t>
            </w:r>
            <w:r w:rsidR="44C024B0" w:rsidRPr="44C024B0">
              <w:rPr>
                <w:sz w:val="20"/>
                <w:szCs w:val="20"/>
              </w:rPr>
              <w:t>.</w:t>
            </w:r>
          </w:p>
        </w:tc>
      </w:tr>
      <w:tr w:rsidR="3C5A36BA" w14:paraId="64DE3ABD" w14:textId="77777777" w:rsidTr="3C5A36BA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C2A16A" w14:textId="5493D4C9" w:rsidR="3C5A36BA" w:rsidRDefault="3B3E2384" w:rsidP="3C5A36BA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3B3E2384">
              <w:rPr>
                <w:sz w:val="20"/>
                <w:szCs w:val="20"/>
              </w:rPr>
              <w:t xml:space="preserve">Mala </w:t>
            </w:r>
            <w:r w:rsidR="4AE65F80" w:rsidRPr="4AE65F80">
              <w:rPr>
                <w:sz w:val="20"/>
                <w:szCs w:val="20"/>
              </w:rPr>
              <w:t>planificación</w:t>
            </w:r>
            <w:r w:rsidRPr="3B3E2384">
              <w:rPr>
                <w:sz w:val="20"/>
                <w:szCs w:val="20"/>
              </w:rPr>
              <w:t xml:space="preserve"> del </w:t>
            </w:r>
            <w:r w:rsidR="2D968FBF" w:rsidRPr="2D968FBF">
              <w:rPr>
                <w:sz w:val="20"/>
                <w:szCs w:val="20"/>
              </w:rPr>
              <w:t>tiempo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793608" w14:textId="04A518A8" w:rsidR="3C5A36BA" w:rsidRDefault="68CAA5EC" w:rsidP="3C5A36BA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CAA5EC">
              <w:rPr>
                <w:sz w:val="20"/>
                <w:szCs w:val="20"/>
              </w:rPr>
              <w:t>Medio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38799D" w14:textId="191D0331" w:rsidR="3C5A36BA" w:rsidRDefault="7E479275" w:rsidP="3C5A36BA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7E479275">
              <w:rPr>
                <w:sz w:val="20"/>
                <w:szCs w:val="20"/>
              </w:rPr>
              <w:t xml:space="preserve">Realizando buenas </w:t>
            </w:r>
            <w:r w:rsidR="5978A2FB" w:rsidRPr="5978A2FB">
              <w:rPr>
                <w:sz w:val="20"/>
                <w:szCs w:val="20"/>
              </w:rPr>
              <w:t xml:space="preserve">estimaciones en </w:t>
            </w:r>
            <w:r w:rsidR="44C024B0" w:rsidRPr="44C024B0">
              <w:rPr>
                <w:sz w:val="20"/>
                <w:szCs w:val="20"/>
              </w:rPr>
              <w:t xml:space="preserve">base a las </w:t>
            </w:r>
            <w:r w:rsidR="498EBF65" w:rsidRPr="498EBF65">
              <w:rPr>
                <w:sz w:val="20"/>
                <w:szCs w:val="20"/>
              </w:rPr>
              <w:t>experiencias pasadas</w:t>
            </w:r>
            <w:r w:rsidR="6D37F94E" w:rsidRPr="6D37F94E">
              <w:rPr>
                <w:sz w:val="20"/>
                <w:szCs w:val="20"/>
              </w:rPr>
              <w:t>.</w:t>
            </w:r>
          </w:p>
        </w:tc>
      </w:tr>
      <w:tr w:rsidR="6405A447" w14:paraId="3738021A" w14:textId="77777777" w:rsidTr="6405A447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54E869" w14:textId="5958BA4A" w:rsidR="6405A447" w:rsidRDefault="6A2B47D0" w:rsidP="6405A447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6A2B47D0">
              <w:rPr>
                <w:sz w:val="20"/>
                <w:szCs w:val="20"/>
              </w:rPr>
              <w:t>Problemas</w:t>
            </w:r>
            <w:r w:rsidR="55180401" w:rsidRPr="55180401">
              <w:rPr>
                <w:sz w:val="20"/>
                <w:szCs w:val="20"/>
              </w:rPr>
              <w:t xml:space="preserve"> al realizar el </w:t>
            </w:r>
            <w:r w:rsidR="235D9CCD" w:rsidRPr="235D9CCD">
              <w:rPr>
                <w:sz w:val="20"/>
                <w:szCs w:val="20"/>
              </w:rPr>
              <w:t>pedido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29A421" w14:textId="0A146D8A" w:rsidR="6405A447" w:rsidRDefault="1A1BF11E" w:rsidP="6405A447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A1BF11E">
              <w:rPr>
                <w:sz w:val="20"/>
                <w:szCs w:val="20"/>
              </w:rPr>
              <w:t>Alto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BEC28C" w14:textId="6A7A1409" w:rsidR="6405A447" w:rsidRDefault="4C8CE3CE" w:rsidP="6405A447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4C8CE3CE">
              <w:rPr>
                <w:sz w:val="20"/>
                <w:szCs w:val="20"/>
              </w:rPr>
              <w:t xml:space="preserve">Hay que verificar que </w:t>
            </w:r>
            <w:r w:rsidR="3401F61B" w:rsidRPr="3401F61B">
              <w:rPr>
                <w:sz w:val="20"/>
                <w:szCs w:val="20"/>
              </w:rPr>
              <w:t xml:space="preserve">los </w:t>
            </w:r>
            <w:r w:rsidR="02304AB1" w:rsidRPr="02304AB1">
              <w:rPr>
                <w:sz w:val="20"/>
                <w:szCs w:val="20"/>
              </w:rPr>
              <w:t xml:space="preserve">productos se </w:t>
            </w:r>
            <w:r w:rsidR="3D0A5E61" w:rsidRPr="3D0A5E61">
              <w:rPr>
                <w:sz w:val="20"/>
                <w:szCs w:val="20"/>
              </w:rPr>
              <w:t xml:space="preserve">agreguen de manera </w:t>
            </w:r>
            <w:r w:rsidR="4FBA814E" w:rsidRPr="4FBA814E">
              <w:rPr>
                <w:sz w:val="20"/>
                <w:szCs w:val="20"/>
              </w:rPr>
              <w:t xml:space="preserve">correcta al carrito </w:t>
            </w:r>
            <w:r w:rsidR="32C2D5F5" w:rsidRPr="32C2D5F5">
              <w:rPr>
                <w:sz w:val="20"/>
                <w:szCs w:val="20"/>
              </w:rPr>
              <w:t xml:space="preserve">y luego se pueda </w:t>
            </w:r>
            <w:r w:rsidR="6B0A36E2" w:rsidRPr="6B0A36E2">
              <w:rPr>
                <w:sz w:val="20"/>
                <w:szCs w:val="20"/>
              </w:rPr>
              <w:t>hacer el pedido</w:t>
            </w:r>
            <w:r w:rsidR="64299345" w:rsidRPr="64299345">
              <w:rPr>
                <w:sz w:val="20"/>
                <w:szCs w:val="20"/>
              </w:rPr>
              <w:t xml:space="preserve">, con </w:t>
            </w:r>
            <w:r w:rsidR="78B7EBE2" w:rsidRPr="78B7EBE2">
              <w:rPr>
                <w:sz w:val="20"/>
                <w:szCs w:val="20"/>
              </w:rPr>
              <w:lastRenderedPageBreak/>
              <w:t xml:space="preserve">verificaciones y pruebas </w:t>
            </w:r>
            <w:r w:rsidR="47C73BF2" w:rsidRPr="47C73BF2">
              <w:rPr>
                <w:sz w:val="20"/>
                <w:szCs w:val="20"/>
              </w:rPr>
              <w:t xml:space="preserve">antes del </w:t>
            </w:r>
            <w:r w:rsidR="7D4C1A6D" w:rsidRPr="7D4C1A6D">
              <w:rPr>
                <w:sz w:val="20"/>
                <w:szCs w:val="20"/>
              </w:rPr>
              <w:t>despliegue</w:t>
            </w:r>
            <w:r w:rsidR="5EFDC0A0" w:rsidRPr="5EFDC0A0">
              <w:rPr>
                <w:sz w:val="20"/>
                <w:szCs w:val="20"/>
              </w:rPr>
              <w:t>.</w:t>
            </w:r>
          </w:p>
        </w:tc>
      </w:tr>
      <w:tr w:rsidR="235D9CCD" w14:paraId="00779199" w14:textId="77777777" w:rsidTr="235D9CCD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430F5" w14:textId="4E966768" w:rsidR="235D9CCD" w:rsidRDefault="264F02C3" w:rsidP="235D9CCD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264F02C3">
              <w:rPr>
                <w:sz w:val="20"/>
                <w:szCs w:val="20"/>
              </w:rPr>
              <w:lastRenderedPageBreak/>
              <w:t xml:space="preserve">Que la </w:t>
            </w:r>
            <w:r w:rsidR="632A5048" w:rsidRPr="632A5048">
              <w:rPr>
                <w:sz w:val="20"/>
                <w:szCs w:val="20"/>
              </w:rPr>
              <w:t xml:space="preserve">vista </w:t>
            </w:r>
            <w:r w:rsidR="7B265570" w:rsidRPr="7B265570">
              <w:rPr>
                <w:sz w:val="20"/>
                <w:szCs w:val="20"/>
              </w:rPr>
              <w:t xml:space="preserve">para </w:t>
            </w:r>
            <w:r w:rsidR="1A1BF11E" w:rsidRPr="1A1BF11E">
              <w:rPr>
                <w:sz w:val="20"/>
                <w:szCs w:val="20"/>
              </w:rPr>
              <w:t xml:space="preserve">gestionar pedidos </w:t>
            </w:r>
            <w:r w:rsidR="6E289F41" w:rsidRPr="6E289F41">
              <w:rPr>
                <w:sz w:val="20"/>
                <w:szCs w:val="20"/>
              </w:rPr>
              <w:t xml:space="preserve">no cumpla con las </w:t>
            </w:r>
            <w:r w:rsidR="4C8CE3CE" w:rsidRPr="4C8CE3CE">
              <w:rPr>
                <w:sz w:val="20"/>
                <w:szCs w:val="20"/>
              </w:rPr>
              <w:t>necesidades del cliente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DE578" w14:textId="4EF3616B" w:rsidR="235D9CCD" w:rsidRDefault="3401F61B" w:rsidP="235D9CCD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401F61B">
              <w:rPr>
                <w:sz w:val="20"/>
                <w:szCs w:val="20"/>
              </w:rPr>
              <w:t>Medio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A1C5DA" w14:textId="09D08A59" w:rsidR="235D9CCD" w:rsidRDefault="0B7A6082" w:rsidP="6B0A36E2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B7A6082">
              <w:rPr>
                <w:sz w:val="20"/>
                <w:szCs w:val="20"/>
              </w:rPr>
              <w:t>Mostrándole</w:t>
            </w:r>
            <w:r w:rsidR="64299345" w:rsidRPr="64299345">
              <w:rPr>
                <w:sz w:val="20"/>
                <w:szCs w:val="20"/>
              </w:rPr>
              <w:t xml:space="preserve"> </w:t>
            </w:r>
            <w:r w:rsidR="78B7EBE2" w:rsidRPr="78B7EBE2">
              <w:rPr>
                <w:sz w:val="20"/>
                <w:szCs w:val="20"/>
              </w:rPr>
              <w:t>avances al cliente</w:t>
            </w:r>
            <w:r w:rsidR="47C73BF2" w:rsidRPr="47C73BF2">
              <w:rPr>
                <w:sz w:val="20"/>
                <w:szCs w:val="20"/>
              </w:rPr>
              <w:t xml:space="preserve">, para que </w:t>
            </w:r>
            <w:r w:rsidR="7D4C1A6D" w:rsidRPr="7D4C1A6D">
              <w:rPr>
                <w:sz w:val="20"/>
                <w:szCs w:val="20"/>
              </w:rPr>
              <w:t xml:space="preserve">vaya </w:t>
            </w:r>
            <w:r w:rsidR="5E14C4E6" w:rsidRPr="5E14C4E6">
              <w:rPr>
                <w:sz w:val="20"/>
                <w:szCs w:val="20"/>
              </w:rPr>
              <w:t xml:space="preserve">observando </w:t>
            </w:r>
            <w:r w:rsidRPr="0B7A6082">
              <w:rPr>
                <w:sz w:val="20"/>
                <w:szCs w:val="20"/>
              </w:rPr>
              <w:t>cómo</w:t>
            </w:r>
            <w:r w:rsidR="62558E7E" w:rsidRPr="62558E7E">
              <w:rPr>
                <w:sz w:val="20"/>
                <w:szCs w:val="20"/>
              </w:rPr>
              <w:t xml:space="preserve"> va</w:t>
            </w:r>
            <w:r w:rsidR="6389C31D" w:rsidRPr="6389C31D">
              <w:rPr>
                <w:sz w:val="20"/>
                <w:szCs w:val="20"/>
              </w:rPr>
              <w:t xml:space="preserve"> y de su </w:t>
            </w:r>
            <w:r w:rsidR="6C2C2BE8" w:rsidRPr="6C2C2BE8">
              <w:rPr>
                <w:sz w:val="20"/>
                <w:szCs w:val="20"/>
              </w:rPr>
              <w:t>retrospectiva</w:t>
            </w:r>
            <w:r w:rsidR="5EFDC0A0" w:rsidRPr="5EFDC0A0">
              <w:rPr>
                <w:sz w:val="20"/>
                <w:szCs w:val="20"/>
              </w:rPr>
              <w:t>.</w:t>
            </w:r>
          </w:p>
        </w:tc>
      </w:tr>
    </w:tbl>
    <w:p w14:paraId="43779DF9" w14:textId="77777777" w:rsidR="00BE6BB4" w:rsidRDefault="001910D2">
      <w:pPr>
        <w:pStyle w:val="Ttulo1"/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5EF420A3" w14:textId="77777777" w:rsidR="00BE6BB4" w:rsidRDefault="001910D2">
      <w:pPr>
        <w:spacing w:after="58" w:line="259" w:lineRule="auto"/>
        <w:ind w:left="0" w:right="849" w:firstLine="0"/>
        <w:jc w:val="right"/>
      </w:pPr>
      <w:r>
        <w:rPr>
          <w:sz w:val="20"/>
        </w:rPr>
        <w:t>2</w:t>
      </w:r>
    </w:p>
    <w:p w14:paraId="7B44646E" w14:textId="442B7A29" w:rsidR="00BE6BB4" w:rsidRDefault="2230B6A8">
      <w:pPr>
        <w:spacing w:after="0" w:line="259" w:lineRule="auto"/>
        <w:ind w:left="0" w:firstLine="0"/>
      </w:pPr>
      <w:r w:rsidRPr="2230B6A8">
        <w:rPr>
          <w:sz w:val="20"/>
          <w:szCs w:val="20"/>
        </w:rPr>
        <w:t xml:space="preserve"> Hacer reuniones </w:t>
      </w:r>
      <w:r w:rsidR="5671178C" w:rsidRPr="5671178C">
        <w:rPr>
          <w:sz w:val="20"/>
          <w:szCs w:val="20"/>
        </w:rPr>
        <w:t>más</w:t>
      </w:r>
      <w:r w:rsidRPr="2230B6A8">
        <w:rPr>
          <w:sz w:val="20"/>
          <w:szCs w:val="20"/>
        </w:rPr>
        <w:t xml:space="preserve"> </w:t>
      </w:r>
      <w:r w:rsidR="45248D63" w:rsidRPr="45248D63">
        <w:rPr>
          <w:sz w:val="20"/>
          <w:szCs w:val="20"/>
        </w:rPr>
        <w:t>extensas</w:t>
      </w:r>
      <w:r w:rsidR="5F436655" w:rsidRPr="5F436655">
        <w:rPr>
          <w:sz w:val="20"/>
          <w:szCs w:val="20"/>
        </w:rPr>
        <w:t>,</w:t>
      </w:r>
      <w:r w:rsidR="45248D63" w:rsidRPr="45248D63">
        <w:rPr>
          <w:sz w:val="20"/>
          <w:szCs w:val="20"/>
        </w:rPr>
        <w:t xml:space="preserve"> </w:t>
      </w:r>
      <w:r w:rsidR="625E07B8" w:rsidRPr="625E07B8">
        <w:rPr>
          <w:sz w:val="20"/>
          <w:szCs w:val="20"/>
        </w:rPr>
        <w:t xml:space="preserve">acordar </w:t>
      </w:r>
      <w:r w:rsidR="59B254E3" w:rsidRPr="59B254E3">
        <w:rPr>
          <w:sz w:val="20"/>
          <w:szCs w:val="20"/>
        </w:rPr>
        <w:t xml:space="preserve">fechas de las </w:t>
      </w:r>
      <w:r w:rsidR="4C29A9F1" w:rsidRPr="4C29A9F1">
        <w:rPr>
          <w:sz w:val="20"/>
          <w:szCs w:val="20"/>
        </w:rPr>
        <w:t>reuniones</w:t>
      </w:r>
      <w:r w:rsidR="5DA8251E" w:rsidRPr="5DA8251E">
        <w:rPr>
          <w:sz w:val="20"/>
          <w:szCs w:val="20"/>
        </w:rPr>
        <w:t>.</w:t>
      </w:r>
    </w:p>
    <w:p w14:paraId="0918E863" w14:textId="0C9C0D51" w:rsidR="00BE6BB4" w:rsidRDefault="488C386F">
      <w:pPr>
        <w:spacing w:after="0" w:line="259" w:lineRule="auto"/>
        <w:ind w:left="0" w:firstLine="0"/>
      </w:pPr>
      <w:r w:rsidRPr="488C386F">
        <w:rPr>
          <w:sz w:val="20"/>
          <w:szCs w:val="20"/>
        </w:rPr>
        <w:t xml:space="preserve">Tener </w:t>
      </w:r>
      <w:r w:rsidR="5FBE490A" w:rsidRPr="5FBE490A">
        <w:rPr>
          <w:sz w:val="20"/>
          <w:szCs w:val="20"/>
        </w:rPr>
        <w:t>más</w:t>
      </w:r>
      <w:r w:rsidRPr="488C386F">
        <w:rPr>
          <w:sz w:val="20"/>
          <w:szCs w:val="20"/>
        </w:rPr>
        <w:t xml:space="preserve"> puntualidad con las </w:t>
      </w:r>
      <w:r w:rsidR="36ADAAE5" w:rsidRPr="36ADAAE5">
        <w:rPr>
          <w:sz w:val="20"/>
          <w:szCs w:val="20"/>
        </w:rPr>
        <w:t>reuniones</w:t>
      </w:r>
      <w:r w:rsidRPr="488C386F">
        <w:rPr>
          <w:sz w:val="20"/>
          <w:szCs w:val="20"/>
        </w:rPr>
        <w:t xml:space="preserve"> </w:t>
      </w:r>
      <w:r w:rsidR="4CE10EE2" w:rsidRPr="4CE10EE2">
        <w:rPr>
          <w:sz w:val="20"/>
          <w:szCs w:val="20"/>
        </w:rPr>
        <w:t>(Jamel</w:t>
      </w:r>
      <w:r w:rsidR="333D142D" w:rsidRPr="333D142D">
        <w:rPr>
          <w:sz w:val="20"/>
          <w:szCs w:val="20"/>
        </w:rPr>
        <w:t>).</w:t>
      </w:r>
    </w:p>
    <w:p w14:paraId="685D687F" w14:textId="1A2AE97C" w:rsidR="00BE6BB4" w:rsidRDefault="3CEDE4EB" w:rsidP="41B4717E">
      <w:pPr>
        <w:spacing w:after="0" w:line="259" w:lineRule="auto"/>
        <w:ind w:left="0" w:firstLine="0"/>
        <w:rPr>
          <w:sz w:val="20"/>
          <w:szCs w:val="20"/>
        </w:rPr>
      </w:pPr>
      <w:r w:rsidRPr="3CEDE4EB">
        <w:rPr>
          <w:sz w:val="20"/>
          <w:szCs w:val="20"/>
        </w:rPr>
        <w:t xml:space="preserve">Programar </w:t>
      </w:r>
      <w:r w:rsidR="772C3FB2" w:rsidRPr="772C3FB2">
        <w:rPr>
          <w:sz w:val="20"/>
          <w:szCs w:val="20"/>
        </w:rPr>
        <w:t>reunión</w:t>
      </w:r>
      <w:r w:rsidR="0FCD83F0" w:rsidRPr="0FCD83F0">
        <w:rPr>
          <w:sz w:val="20"/>
          <w:szCs w:val="20"/>
        </w:rPr>
        <w:t xml:space="preserve"> con la </w:t>
      </w:r>
      <w:r w:rsidR="60F1BF1C" w:rsidRPr="60F1BF1C">
        <w:rPr>
          <w:sz w:val="20"/>
          <w:szCs w:val="20"/>
        </w:rPr>
        <w:t xml:space="preserve">dueña de la </w:t>
      </w:r>
      <w:r w:rsidR="0D40F75D" w:rsidRPr="0D40F75D">
        <w:rPr>
          <w:sz w:val="20"/>
          <w:szCs w:val="20"/>
        </w:rPr>
        <w:t>carnicería</w:t>
      </w:r>
      <w:r w:rsidR="0CFF3392" w:rsidRPr="0CFF3392">
        <w:rPr>
          <w:sz w:val="20"/>
          <w:szCs w:val="20"/>
        </w:rPr>
        <w:t>.</w:t>
      </w:r>
    </w:p>
    <w:p w14:paraId="5694FC7B" w14:textId="13BB1006" w:rsidR="00BE6BB4" w:rsidRDefault="4CE10EE2">
      <w:pPr>
        <w:spacing w:after="0" w:line="259" w:lineRule="auto"/>
        <w:ind w:left="0" w:firstLine="0"/>
      </w:pPr>
      <w:r w:rsidRPr="4CE10EE2">
        <w:rPr>
          <w:sz w:val="20"/>
          <w:szCs w:val="20"/>
        </w:rPr>
        <w:t xml:space="preserve"> </w:t>
      </w:r>
    </w:p>
    <w:sectPr w:rsidR="00BE6BB4">
      <w:pgSz w:w="12240" w:h="15840"/>
      <w:pgMar w:top="291" w:right="588" w:bottom="281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1A6"/>
    <w:multiLevelType w:val="hybridMultilevel"/>
    <w:tmpl w:val="C7466C06"/>
    <w:lvl w:ilvl="0" w:tplc="825A4A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636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65D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45C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8A5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C59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99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4DE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46C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20583"/>
    <w:multiLevelType w:val="hybridMultilevel"/>
    <w:tmpl w:val="2FD0B5DE"/>
    <w:lvl w:ilvl="0" w:tplc="A3B868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CE02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657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AD7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6C99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7882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854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285A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667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47095B00"/>
    <w:multiLevelType w:val="hybridMultilevel"/>
    <w:tmpl w:val="BDB8E1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3167AA"/>
    <w:multiLevelType w:val="hybridMultilevel"/>
    <w:tmpl w:val="51CECD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83EC5"/>
    <w:multiLevelType w:val="hybridMultilevel"/>
    <w:tmpl w:val="A5A4F3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66C88"/>
    <w:multiLevelType w:val="hybridMultilevel"/>
    <w:tmpl w:val="FE221160"/>
    <w:lvl w:ilvl="0" w:tplc="D634386E">
      <w:start w:val="4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EDF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04E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A33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008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0AB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86F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6D7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24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E1715A"/>
    <w:multiLevelType w:val="hybridMultilevel"/>
    <w:tmpl w:val="9AE007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2D255"/>
    <w:multiLevelType w:val="hybridMultilevel"/>
    <w:tmpl w:val="FFFFFFFF"/>
    <w:lvl w:ilvl="0" w:tplc="42040226">
      <w:start w:val="1"/>
      <w:numFmt w:val="decimal"/>
      <w:lvlText w:val="%1."/>
      <w:lvlJc w:val="left"/>
      <w:pPr>
        <w:ind w:left="720" w:hanging="360"/>
      </w:pPr>
    </w:lvl>
    <w:lvl w:ilvl="1" w:tplc="B442F80A">
      <w:start w:val="1"/>
      <w:numFmt w:val="lowerLetter"/>
      <w:lvlText w:val="%2."/>
      <w:lvlJc w:val="left"/>
      <w:pPr>
        <w:ind w:left="1440" w:hanging="360"/>
      </w:pPr>
    </w:lvl>
    <w:lvl w:ilvl="2" w:tplc="4AE0D5F0">
      <w:start w:val="1"/>
      <w:numFmt w:val="lowerRoman"/>
      <w:lvlText w:val="%3."/>
      <w:lvlJc w:val="right"/>
      <w:pPr>
        <w:ind w:left="2160" w:hanging="180"/>
      </w:pPr>
    </w:lvl>
    <w:lvl w:ilvl="3" w:tplc="F760E2A0">
      <w:start w:val="1"/>
      <w:numFmt w:val="decimal"/>
      <w:lvlText w:val="%4."/>
      <w:lvlJc w:val="left"/>
      <w:pPr>
        <w:ind w:left="2880" w:hanging="360"/>
      </w:pPr>
    </w:lvl>
    <w:lvl w:ilvl="4" w:tplc="907C6E50">
      <w:start w:val="1"/>
      <w:numFmt w:val="lowerLetter"/>
      <w:lvlText w:val="%5."/>
      <w:lvlJc w:val="left"/>
      <w:pPr>
        <w:ind w:left="3600" w:hanging="360"/>
      </w:pPr>
    </w:lvl>
    <w:lvl w:ilvl="5" w:tplc="91FCF604">
      <w:start w:val="1"/>
      <w:numFmt w:val="lowerRoman"/>
      <w:lvlText w:val="%6."/>
      <w:lvlJc w:val="right"/>
      <w:pPr>
        <w:ind w:left="4320" w:hanging="180"/>
      </w:pPr>
    </w:lvl>
    <w:lvl w:ilvl="6" w:tplc="B596B7E2">
      <w:start w:val="1"/>
      <w:numFmt w:val="decimal"/>
      <w:lvlText w:val="%7."/>
      <w:lvlJc w:val="left"/>
      <w:pPr>
        <w:ind w:left="5040" w:hanging="360"/>
      </w:pPr>
    </w:lvl>
    <w:lvl w:ilvl="7" w:tplc="F8C44388">
      <w:start w:val="1"/>
      <w:numFmt w:val="lowerLetter"/>
      <w:lvlText w:val="%8."/>
      <w:lvlJc w:val="left"/>
      <w:pPr>
        <w:ind w:left="5760" w:hanging="360"/>
      </w:pPr>
    </w:lvl>
    <w:lvl w:ilvl="8" w:tplc="24F4FF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EBBA5"/>
    <w:multiLevelType w:val="hybridMultilevel"/>
    <w:tmpl w:val="FFFFFFFF"/>
    <w:lvl w:ilvl="0" w:tplc="9F7E1DE2">
      <w:start w:val="1"/>
      <w:numFmt w:val="decimal"/>
      <w:lvlText w:val="%1-"/>
      <w:lvlJc w:val="left"/>
      <w:pPr>
        <w:ind w:left="370" w:hanging="360"/>
      </w:pPr>
    </w:lvl>
    <w:lvl w:ilvl="1" w:tplc="A86A5A0E">
      <w:start w:val="1"/>
      <w:numFmt w:val="lowerLetter"/>
      <w:lvlText w:val="%2."/>
      <w:lvlJc w:val="left"/>
      <w:pPr>
        <w:ind w:left="1090" w:hanging="360"/>
      </w:pPr>
    </w:lvl>
    <w:lvl w:ilvl="2" w:tplc="1F48785E">
      <w:start w:val="1"/>
      <w:numFmt w:val="lowerRoman"/>
      <w:lvlText w:val="%3."/>
      <w:lvlJc w:val="right"/>
      <w:pPr>
        <w:ind w:left="1810" w:hanging="180"/>
      </w:pPr>
    </w:lvl>
    <w:lvl w:ilvl="3" w:tplc="0B503F0C">
      <w:start w:val="1"/>
      <w:numFmt w:val="decimal"/>
      <w:lvlText w:val="%4."/>
      <w:lvlJc w:val="left"/>
      <w:pPr>
        <w:ind w:left="2530" w:hanging="360"/>
      </w:pPr>
    </w:lvl>
    <w:lvl w:ilvl="4" w:tplc="1CCE76C2">
      <w:start w:val="1"/>
      <w:numFmt w:val="lowerLetter"/>
      <w:lvlText w:val="%5."/>
      <w:lvlJc w:val="left"/>
      <w:pPr>
        <w:ind w:left="3250" w:hanging="360"/>
      </w:pPr>
    </w:lvl>
    <w:lvl w:ilvl="5" w:tplc="52CA6ACE">
      <w:start w:val="1"/>
      <w:numFmt w:val="lowerRoman"/>
      <w:lvlText w:val="%6."/>
      <w:lvlJc w:val="right"/>
      <w:pPr>
        <w:ind w:left="3970" w:hanging="180"/>
      </w:pPr>
    </w:lvl>
    <w:lvl w:ilvl="6" w:tplc="F61E7DCA">
      <w:start w:val="1"/>
      <w:numFmt w:val="decimal"/>
      <w:lvlText w:val="%7."/>
      <w:lvlJc w:val="left"/>
      <w:pPr>
        <w:ind w:left="4690" w:hanging="360"/>
      </w:pPr>
    </w:lvl>
    <w:lvl w:ilvl="7" w:tplc="33DAB100">
      <w:start w:val="1"/>
      <w:numFmt w:val="lowerLetter"/>
      <w:lvlText w:val="%8."/>
      <w:lvlJc w:val="left"/>
      <w:pPr>
        <w:ind w:left="5410" w:hanging="360"/>
      </w:pPr>
    </w:lvl>
    <w:lvl w:ilvl="8" w:tplc="C39CB4AC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5ED02B5C"/>
    <w:multiLevelType w:val="hybridMultilevel"/>
    <w:tmpl w:val="6890F29E"/>
    <w:lvl w:ilvl="0" w:tplc="2E54BE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84C3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808B9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A41F1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803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E095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D250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6CF4F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489AF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7E619B"/>
    <w:multiLevelType w:val="hybridMultilevel"/>
    <w:tmpl w:val="8F8C6D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8724F"/>
    <w:multiLevelType w:val="hybridMultilevel"/>
    <w:tmpl w:val="3FFABD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657147">
    <w:abstractNumId w:val="1"/>
  </w:num>
  <w:num w:numId="2" w16cid:durableId="1390375028">
    <w:abstractNumId w:val="0"/>
  </w:num>
  <w:num w:numId="3" w16cid:durableId="297272136">
    <w:abstractNumId w:val="14"/>
  </w:num>
  <w:num w:numId="4" w16cid:durableId="1414861218">
    <w:abstractNumId w:val="6"/>
  </w:num>
  <w:num w:numId="5" w16cid:durableId="216670701">
    <w:abstractNumId w:val="10"/>
  </w:num>
  <w:num w:numId="6" w16cid:durableId="1480923059">
    <w:abstractNumId w:val="11"/>
  </w:num>
  <w:num w:numId="7" w16cid:durableId="1198160763">
    <w:abstractNumId w:val="15"/>
  </w:num>
  <w:num w:numId="8" w16cid:durableId="1304038452">
    <w:abstractNumId w:val="9"/>
  </w:num>
  <w:num w:numId="9" w16cid:durableId="2103526891">
    <w:abstractNumId w:val="16"/>
  </w:num>
  <w:num w:numId="10" w16cid:durableId="1265920692">
    <w:abstractNumId w:val="7"/>
  </w:num>
  <w:num w:numId="11" w16cid:durableId="1869636212">
    <w:abstractNumId w:val="5"/>
  </w:num>
  <w:num w:numId="12" w16cid:durableId="459224338">
    <w:abstractNumId w:val="4"/>
  </w:num>
  <w:num w:numId="13" w16cid:durableId="1779064175">
    <w:abstractNumId w:val="13"/>
  </w:num>
  <w:num w:numId="14" w16cid:durableId="927737148">
    <w:abstractNumId w:val="3"/>
  </w:num>
  <w:num w:numId="15" w16cid:durableId="1785271641">
    <w:abstractNumId w:val="2"/>
  </w:num>
  <w:num w:numId="16" w16cid:durableId="391544688">
    <w:abstractNumId w:val="12"/>
  </w:num>
  <w:num w:numId="17" w16cid:durableId="1292244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B4"/>
    <w:rsid w:val="000011DE"/>
    <w:rsid w:val="00005943"/>
    <w:rsid w:val="00014307"/>
    <w:rsid w:val="0001436C"/>
    <w:rsid w:val="00015695"/>
    <w:rsid w:val="00017AA6"/>
    <w:rsid w:val="0002275F"/>
    <w:rsid w:val="00026439"/>
    <w:rsid w:val="00033779"/>
    <w:rsid w:val="00037082"/>
    <w:rsid w:val="0003727C"/>
    <w:rsid w:val="00043008"/>
    <w:rsid w:val="00043469"/>
    <w:rsid w:val="00044DE2"/>
    <w:rsid w:val="00047A8D"/>
    <w:rsid w:val="000541C1"/>
    <w:rsid w:val="00056C42"/>
    <w:rsid w:val="00062E76"/>
    <w:rsid w:val="00063535"/>
    <w:rsid w:val="0006397E"/>
    <w:rsid w:val="000677F6"/>
    <w:rsid w:val="0007018F"/>
    <w:rsid w:val="00075CDA"/>
    <w:rsid w:val="00080503"/>
    <w:rsid w:val="000818CD"/>
    <w:rsid w:val="00081E1A"/>
    <w:rsid w:val="000833DC"/>
    <w:rsid w:val="00083BAF"/>
    <w:rsid w:val="000908B1"/>
    <w:rsid w:val="00094C6C"/>
    <w:rsid w:val="00097066"/>
    <w:rsid w:val="00097E58"/>
    <w:rsid w:val="000A051F"/>
    <w:rsid w:val="000A3DE8"/>
    <w:rsid w:val="000A5353"/>
    <w:rsid w:val="000A53AE"/>
    <w:rsid w:val="000A7CA4"/>
    <w:rsid w:val="000B0E5B"/>
    <w:rsid w:val="000B1F76"/>
    <w:rsid w:val="000B3A43"/>
    <w:rsid w:val="000B4745"/>
    <w:rsid w:val="000C22F7"/>
    <w:rsid w:val="000C5C56"/>
    <w:rsid w:val="000D5379"/>
    <w:rsid w:val="000E3321"/>
    <w:rsid w:val="000E4B7B"/>
    <w:rsid w:val="000E5551"/>
    <w:rsid w:val="000E7200"/>
    <w:rsid w:val="000F0247"/>
    <w:rsid w:val="000F0C0F"/>
    <w:rsid w:val="000F4D66"/>
    <w:rsid w:val="001202EF"/>
    <w:rsid w:val="00123CF3"/>
    <w:rsid w:val="00123D48"/>
    <w:rsid w:val="00124885"/>
    <w:rsid w:val="00124D11"/>
    <w:rsid w:val="00125829"/>
    <w:rsid w:val="001262B4"/>
    <w:rsid w:val="001278FA"/>
    <w:rsid w:val="00136BEC"/>
    <w:rsid w:val="00137126"/>
    <w:rsid w:val="001413E7"/>
    <w:rsid w:val="00141C95"/>
    <w:rsid w:val="00144138"/>
    <w:rsid w:val="001447CF"/>
    <w:rsid w:val="00147663"/>
    <w:rsid w:val="001502F3"/>
    <w:rsid w:val="001517DE"/>
    <w:rsid w:val="0016297F"/>
    <w:rsid w:val="00163F55"/>
    <w:rsid w:val="00164FF9"/>
    <w:rsid w:val="00166ABF"/>
    <w:rsid w:val="00167C09"/>
    <w:rsid w:val="00172FD5"/>
    <w:rsid w:val="00173EF2"/>
    <w:rsid w:val="00174D57"/>
    <w:rsid w:val="00175AD7"/>
    <w:rsid w:val="001779B1"/>
    <w:rsid w:val="00180523"/>
    <w:rsid w:val="0018248B"/>
    <w:rsid w:val="00182663"/>
    <w:rsid w:val="00185709"/>
    <w:rsid w:val="00190BF0"/>
    <w:rsid w:val="001910D2"/>
    <w:rsid w:val="001A0CEE"/>
    <w:rsid w:val="001A15CE"/>
    <w:rsid w:val="001A59AF"/>
    <w:rsid w:val="001B3C46"/>
    <w:rsid w:val="001B7162"/>
    <w:rsid w:val="001C1B54"/>
    <w:rsid w:val="001C4BF6"/>
    <w:rsid w:val="001C5797"/>
    <w:rsid w:val="001C78E5"/>
    <w:rsid w:val="001D19DC"/>
    <w:rsid w:val="001D2C46"/>
    <w:rsid w:val="001D32E7"/>
    <w:rsid w:val="001D37F3"/>
    <w:rsid w:val="001E5F3A"/>
    <w:rsid w:val="001F5C6E"/>
    <w:rsid w:val="001F5F7C"/>
    <w:rsid w:val="001F76C0"/>
    <w:rsid w:val="00201D03"/>
    <w:rsid w:val="002032F8"/>
    <w:rsid w:val="00204375"/>
    <w:rsid w:val="00205B3A"/>
    <w:rsid w:val="002077BD"/>
    <w:rsid w:val="002109D8"/>
    <w:rsid w:val="002110DD"/>
    <w:rsid w:val="002119C3"/>
    <w:rsid w:val="002126E2"/>
    <w:rsid w:val="00216EBC"/>
    <w:rsid w:val="002175CF"/>
    <w:rsid w:val="00222B14"/>
    <w:rsid w:val="00226DE9"/>
    <w:rsid w:val="00227AF0"/>
    <w:rsid w:val="00227DE4"/>
    <w:rsid w:val="00230868"/>
    <w:rsid w:val="00236B22"/>
    <w:rsid w:val="00245206"/>
    <w:rsid w:val="00245D46"/>
    <w:rsid w:val="00246475"/>
    <w:rsid w:val="0025290F"/>
    <w:rsid w:val="00254E7C"/>
    <w:rsid w:val="002559C1"/>
    <w:rsid w:val="00256B67"/>
    <w:rsid w:val="00261FB0"/>
    <w:rsid w:val="00262673"/>
    <w:rsid w:val="002661AC"/>
    <w:rsid w:val="00266CE7"/>
    <w:rsid w:val="00267487"/>
    <w:rsid w:val="00270DA2"/>
    <w:rsid w:val="00274CE7"/>
    <w:rsid w:val="00280166"/>
    <w:rsid w:val="00285D26"/>
    <w:rsid w:val="00292E7D"/>
    <w:rsid w:val="00293F5B"/>
    <w:rsid w:val="002964DC"/>
    <w:rsid w:val="002A2F53"/>
    <w:rsid w:val="002A3B7C"/>
    <w:rsid w:val="002A3EF9"/>
    <w:rsid w:val="002A66A0"/>
    <w:rsid w:val="002B02BC"/>
    <w:rsid w:val="002B410A"/>
    <w:rsid w:val="002B5267"/>
    <w:rsid w:val="002B77A8"/>
    <w:rsid w:val="002C1A8B"/>
    <w:rsid w:val="002C2BAE"/>
    <w:rsid w:val="002C384F"/>
    <w:rsid w:val="002C5999"/>
    <w:rsid w:val="002C5E0E"/>
    <w:rsid w:val="002C6081"/>
    <w:rsid w:val="002D38EA"/>
    <w:rsid w:val="002D7EA5"/>
    <w:rsid w:val="002E2879"/>
    <w:rsid w:val="002E5213"/>
    <w:rsid w:val="002E52E9"/>
    <w:rsid w:val="002E7351"/>
    <w:rsid w:val="002E73AB"/>
    <w:rsid w:val="002F5146"/>
    <w:rsid w:val="00301AA3"/>
    <w:rsid w:val="00302111"/>
    <w:rsid w:val="00302D30"/>
    <w:rsid w:val="0030340D"/>
    <w:rsid w:val="0030363C"/>
    <w:rsid w:val="00311D68"/>
    <w:rsid w:val="003132C7"/>
    <w:rsid w:val="00315399"/>
    <w:rsid w:val="003153DD"/>
    <w:rsid w:val="003163B9"/>
    <w:rsid w:val="003218DD"/>
    <w:rsid w:val="0032483D"/>
    <w:rsid w:val="00324CDF"/>
    <w:rsid w:val="00326DA3"/>
    <w:rsid w:val="00330ABF"/>
    <w:rsid w:val="003363B1"/>
    <w:rsid w:val="00336A09"/>
    <w:rsid w:val="0034386A"/>
    <w:rsid w:val="00345D41"/>
    <w:rsid w:val="00346F7F"/>
    <w:rsid w:val="003508D6"/>
    <w:rsid w:val="00351B7C"/>
    <w:rsid w:val="00351F56"/>
    <w:rsid w:val="0035209C"/>
    <w:rsid w:val="00355159"/>
    <w:rsid w:val="00361AE2"/>
    <w:rsid w:val="0036202A"/>
    <w:rsid w:val="00362C8F"/>
    <w:rsid w:val="0036604B"/>
    <w:rsid w:val="00370C91"/>
    <w:rsid w:val="003732D4"/>
    <w:rsid w:val="00374980"/>
    <w:rsid w:val="003767D7"/>
    <w:rsid w:val="003773E7"/>
    <w:rsid w:val="00381813"/>
    <w:rsid w:val="00384969"/>
    <w:rsid w:val="00384B3E"/>
    <w:rsid w:val="00385130"/>
    <w:rsid w:val="00387553"/>
    <w:rsid w:val="003936D3"/>
    <w:rsid w:val="00393807"/>
    <w:rsid w:val="00394012"/>
    <w:rsid w:val="003A1D97"/>
    <w:rsid w:val="003A6BB4"/>
    <w:rsid w:val="003B2237"/>
    <w:rsid w:val="003B5A16"/>
    <w:rsid w:val="003C0A86"/>
    <w:rsid w:val="003C2773"/>
    <w:rsid w:val="003C714F"/>
    <w:rsid w:val="003D0E09"/>
    <w:rsid w:val="003E119F"/>
    <w:rsid w:val="003E1629"/>
    <w:rsid w:val="003F1C1C"/>
    <w:rsid w:val="003F4AEE"/>
    <w:rsid w:val="003F591B"/>
    <w:rsid w:val="003F7BF2"/>
    <w:rsid w:val="00402A9A"/>
    <w:rsid w:val="00402D87"/>
    <w:rsid w:val="0041059F"/>
    <w:rsid w:val="0041313B"/>
    <w:rsid w:val="004139F8"/>
    <w:rsid w:val="0041604C"/>
    <w:rsid w:val="00422E5F"/>
    <w:rsid w:val="0042479E"/>
    <w:rsid w:val="0042786D"/>
    <w:rsid w:val="004457F8"/>
    <w:rsid w:val="00446F08"/>
    <w:rsid w:val="004500AA"/>
    <w:rsid w:val="00451445"/>
    <w:rsid w:val="00452A67"/>
    <w:rsid w:val="00454E3E"/>
    <w:rsid w:val="00457EBB"/>
    <w:rsid w:val="00463198"/>
    <w:rsid w:val="00463AFA"/>
    <w:rsid w:val="004654BB"/>
    <w:rsid w:val="00466FB1"/>
    <w:rsid w:val="00471253"/>
    <w:rsid w:val="00472222"/>
    <w:rsid w:val="0047263B"/>
    <w:rsid w:val="004820D2"/>
    <w:rsid w:val="004825C1"/>
    <w:rsid w:val="004843BE"/>
    <w:rsid w:val="00485991"/>
    <w:rsid w:val="00485C8E"/>
    <w:rsid w:val="004923B3"/>
    <w:rsid w:val="004967FB"/>
    <w:rsid w:val="004A009D"/>
    <w:rsid w:val="004B3842"/>
    <w:rsid w:val="004B3FD1"/>
    <w:rsid w:val="004B4CB7"/>
    <w:rsid w:val="004B5F5E"/>
    <w:rsid w:val="004B6478"/>
    <w:rsid w:val="004C1254"/>
    <w:rsid w:val="004C16CE"/>
    <w:rsid w:val="004C3737"/>
    <w:rsid w:val="004C56FE"/>
    <w:rsid w:val="004C6638"/>
    <w:rsid w:val="004D02DC"/>
    <w:rsid w:val="004D2DC9"/>
    <w:rsid w:val="004D41FA"/>
    <w:rsid w:val="004D4337"/>
    <w:rsid w:val="004D4603"/>
    <w:rsid w:val="004D481A"/>
    <w:rsid w:val="004D5B5A"/>
    <w:rsid w:val="004E47F6"/>
    <w:rsid w:val="004E49D4"/>
    <w:rsid w:val="004E4F2A"/>
    <w:rsid w:val="004F1558"/>
    <w:rsid w:val="004F4ACC"/>
    <w:rsid w:val="004F5F0C"/>
    <w:rsid w:val="005015CE"/>
    <w:rsid w:val="005025B9"/>
    <w:rsid w:val="00504180"/>
    <w:rsid w:val="00510B2D"/>
    <w:rsid w:val="00511F74"/>
    <w:rsid w:val="00521604"/>
    <w:rsid w:val="0052195E"/>
    <w:rsid w:val="005261F1"/>
    <w:rsid w:val="00526FC2"/>
    <w:rsid w:val="005321AD"/>
    <w:rsid w:val="0053305E"/>
    <w:rsid w:val="005343CC"/>
    <w:rsid w:val="00536243"/>
    <w:rsid w:val="005425E1"/>
    <w:rsid w:val="00544B83"/>
    <w:rsid w:val="00545142"/>
    <w:rsid w:val="00545CEC"/>
    <w:rsid w:val="0055179F"/>
    <w:rsid w:val="0055400D"/>
    <w:rsid w:val="00554A5C"/>
    <w:rsid w:val="00562CFB"/>
    <w:rsid w:val="00565E50"/>
    <w:rsid w:val="0056637E"/>
    <w:rsid w:val="0056772C"/>
    <w:rsid w:val="005728E9"/>
    <w:rsid w:val="00575112"/>
    <w:rsid w:val="00576F7A"/>
    <w:rsid w:val="00580435"/>
    <w:rsid w:val="00582274"/>
    <w:rsid w:val="00582571"/>
    <w:rsid w:val="005849C6"/>
    <w:rsid w:val="0059504F"/>
    <w:rsid w:val="00596EED"/>
    <w:rsid w:val="005970EC"/>
    <w:rsid w:val="005A00BA"/>
    <w:rsid w:val="005A053A"/>
    <w:rsid w:val="005A72F2"/>
    <w:rsid w:val="005B0023"/>
    <w:rsid w:val="005B0DB9"/>
    <w:rsid w:val="005B28BA"/>
    <w:rsid w:val="005B5488"/>
    <w:rsid w:val="005B7693"/>
    <w:rsid w:val="005C0F71"/>
    <w:rsid w:val="005C3107"/>
    <w:rsid w:val="005C4B9C"/>
    <w:rsid w:val="005C66EA"/>
    <w:rsid w:val="005C674B"/>
    <w:rsid w:val="005C7E72"/>
    <w:rsid w:val="005D140A"/>
    <w:rsid w:val="005D2AB4"/>
    <w:rsid w:val="005E0138"/>
    <w:rsid w:val="005E2996"/>
    <w:rsid w:val="005E6A73"/>
    <w:rsid w:val="005F27BD"/>
    <w:rsid w:val="005F7FE4"/>
    <w:rsid w:val="0060759C"/>
    <w:rsid w:val="00607A0A"/>
    <w:rsid w:val="00610843"/>
    <w:rsid w:val="00614407"/>
    <w:rsid w:val="00614F07"/>
    <w:rsid w:val="006165BF"/>
    <w:rsid w:val="00617BE7"/>
    <w:rsid w:val="00620230"/>
    <w:rsid w:val="00621EBD"/>
    <w:rsid w:val="00623D57"/>
    <w:rsid w:val="00624330"/>
    <w:rsid w:val="00624450"/>
    <w:rsid w:val="00624B16"/>
    <w:rsid w:val="00624F48"/>
    <w:rsid w:val="00626788"/>
    <w:rsid w:val="00632F8D"/>
    <w:rsid w:val="006335AA"/>
    <w:rsid w:val="00634F8C"/>
    <w:rsid w:val="00641667"/>
    <w:rsid w:val="00647EA0"/>
    <w:rsid w:val="006502B3"/>
    <w:rsid w:val="0065060E"/>
    <w:rsid w:val="00651B8D"/>
    <w:rsid w:val="00661493"/>
    <w:rsid w:val="00661BAE"/>
    <w:rsid w:val="006624D7"/>
    <w:rsid w:val="006717E1"/>
    <w:rsid w:val="006719E5"/>
    <w:rsid w:val="0067294E"/>
    <w:rsid w:val="00674EBA"/>
    <w:rsid w:val="00675648"/>
    <w:rsid w:val="0068131F"/>
    <w:rsid w:val="00681D4D"/>
    <w:rsid w:val="00682EE7"/>
    <w:rsid w:val="00683565"/>
    <w:rsid w:val="00684581"/>
    <w:rsid w:val="0068571F"/>
    <w:rsid w:val="00685A8B"/>
    <w:rsid w:val="00686D22"/>
    <w:rsid w:val="0068780C"/>
    <w:rsid w:val="00693A6A"/>
    <w:rsid w:val="006A48E2"/>
    <w:rsid w:val="006B0966"/>
    <w:rsid w:val="006B1F47"/>
    <w:rsid w:val="006B212F"/>
    <w:rsid w:val="006B6526"/>
    <w:rsid w:val="006C0469"/>
    <w:rsid w:val="006C4611"/>
    <w:rsid w:val="006C47EF"/>
    <w:rsid w:val="006C575F"/>
    <w:rsid w:val="006C672A"/>
    <w:rsid w:val="006D05EE"/>
    <w:rsid w:val="006D0F8E"/>
    <w:rsid w:val="006D3CDB"/>
    <w:rsid w:val="006E59FF"/>
    <w:rsid w:val="006F06F4"/>
    <w:rsid w:val="006F32CC"/>
    <w:rsid w:val="006F49E1"/>
    <w:rsid w:val="006F7514"/>
    <w:rsid w:val="0070539B"/>
    <w:rsid w:val="00706547"/>
    <w:rsid w:val="0070694E"/>
    <w:rsid w:val="00711BF3"/>
    <w:rsid w:val="007145A3"/>
    <w:rsid w:val="007206AC"/>
    <w:rsid w:val="00722F8C"/>
    <w:rsid w:val="00730D3B"/>
    <w:rsid w:val="00731BFF"/>
    <w:rsid w:val="00732189"/>
    <w:rsid w:val="00736D09"/>
    <w:rsid w:val="0074171B"/>
    <w:rsid w:val="0074269E"/>
    <w:rsid w:val="00742FDC"/>
    <w:rsid w:val="00743F8F"/>
    <w:rsid w:val="007460AF"/>
    <w:rsid w:val="0074761E"/>
    <w:rsid w:val="00751F5D"/>
    <w:rsid w:val="007555C5"/>
    <w:rsid w:val="00760B0F"/>
    <w:rsid w:val="00762971"/>
    <w:rsid w:val="007630B8"/>
    <w:rsid w:val="0076320E"/>
    <w:rsid w:val="00764317"/>
    <w:rsid w:val="00765220"/>
    <w:rsid w:val="00766828"/>
    <w:rsid w:val="00770C7D"/>
    <w:rsid w:val="00770E28"/>
    <w:rsid w:val="00782E4A"/>
    <w:rsid w:val="0078316E"/>
    <w:rsid w:val="00791EA3"/>
    <w:rsid w:val="00792563"/>
    <w:rsid w:val="00794A99"/>
    <w:rsid w:val="00795FB7"/>
    <w:rsid w:val="007A071A"/>
    <w:rsid w:val="007A0989"/>
    <w:rsid w:val="007A2398"/>
    <w:rsid w:val="007A4149"/>
    <w:rsid w:val="007A6E27"/>
    <w:rsid w:val="007B035A"/>
    <w:rsid w:val="007B28C7"/>
    <w:rsid w:val="007B5056"/>
    <w:rsid w:val="007B5603"/>
    <w:rsid w:val="007C18C0"/>
    <w:rsid w:val="007C4B81"/>
    <w:rsid w:val="007C7D42"/>
    <w:rsid w:val="007D0106"/>
    <w:rsid w:val="007D19F8"/>
    <w:rsid w:val="007D5485"/>
    <w:rsid w:val="007D57DA"/>
    <w:rsid w:val="007D7848"/>
    <w:rsid w:val="007E0BC0"/>
    <w:rsid w:val="007E3193"/>
    <w:rsid w:val="007E36A2"/>
    <w:rsid w:val="007E56B5"/>
    <w:rsid w:val="008068C2"/>
    <w:rsid w:val="00811342"/>
    <w:rsid w:val="00811C59"/>
    <w:rsid w:val="00812A7B"/>
    <w:rsid w:val="008314A8"/>
    <w:rsid w:val="00833A62"/>
    <w:rsid w:val="008433E5"/>
    <w:rsid w:val="00844D93"/>
    <w:rsid w:val="008454EF"/>
    <w:rsid w:val="00845C16"/>
    <w:rsid w:val="00851D82"/>
    <w:rsid w:val="00854CCB"/>
    <w:rsid w:val="00855D09"/>
    <w:rsid w:val="008569A0"/>
    <w:rsid w:val="00857C41"/>
    <w:rsid w:val="00860BB9"/>
    <w:rsid w:val="008615BE"/>
    <w:rsid w:val="00873661"/>
    <w:rsid w:val="00873E38"/>
    <w:rsid w:val="00876D5C"/>
    <w:rsid w:val="00882CDC"/>
    <w:rsid w:val="0088423F"/>
    <w:rsid w:val="008849CF"/>
    <w:rsid w:val="00885B05"/>
    <w:rsid w:val="00887331"/>
    <w:rsid w:val="00891065"/>
    <w:rsid w:val="008974B6"/>
    <w:rsid w:val="008A05B5"/>
    <w:rsid w:val="008A4D5E"/>
    <w:rsid w:val="008A4DA3"/>
    <w:rsid w:val="008A6733"/>
    <w:rsid w:val="008A7D3A"/>
    <w:rsid w:val="008A7FC9"/>
    <w:rsid w:val="008A7FDF"/>
    <w:rsid w:val="008B12F3"/>
    <w:rsid w:val="008B42DA"/>
    <w:rsid w:val="008B5A3E"/>
    <w:rsid w:val="008C29D8"/>
    <w:rsid w:val="008C31CA"/>
    <w:rsid w:val="008C56B5"/>
    <w:rsid w:val="008C7425"/>
    <w:rsid w:val="008D4944"/>
    <w:rsid w:val="008D58A2"/>
    <w:rsid w:val="008E30B1"/>
    <w:rsid w:val="008E3222"/>
    <w:rsid w:val="008E49A7"/>
    <w:rsid w:val="008E7EC1"/>
    <w:rsid w:val="008F152E"/>
    <w:rsid w:val="008F6D5C"/>
    <w:rsid w:val="009052AB"/>
    <w:rsid w:val="009057D4"/>
    <w:rsid w:val="00906D12"/>
    <w:rsid w:val="0091289D"/>
    <w:rsid w:val="00912F83"/>
    <w:rsid w:val="00920462"/>
    <w:rsid w:val="009211C1"/>
    <w:rsid w:val="00921CDB"/>
    <w:rsid w:val="0092529D"/>
    <w:rsid w:val="0092547F"/>
    <w:rsid w:val="00926C5E"/>
    <w:rsid w:val="00926E33"/>
    <w:rsid w:val="0092736C"/>
    <w:rsid w:val="00932FC7"/>
    <w:rsid w:val="009367CE"/>
    <w:rsid w:val="00940EF6"/>
    <w:rsid w:val="00942E8D"/>
    <w:rsid w:val="009441E1"/>
    <w:rsid w:val="00944F1B"/>
    <w:rsid w:val="0094581B"/>
    <w:rsid w:val="009460C5"/>
    <w:rsid w:val="00952366"/>
    <w:rsid w:val="00952596"/>
    <w:rsid w:val="00957714"/>
    <w:rsid w:val="009767A6"/>
    <w:rsid w:val="00976A03"/>
    <w:rsid w:val="00981AF9"/>
    <w:rsid w:val="00981E35"/>
    <w:rsid w:val="00983471"/>
    <w:rsid w:val="00983D3C"/>
    <w:rsid w:val="00987EBB"/>
    <w:rsid w:val="0099072F"/>
    <w:rsid w:val="009A0844"/>
    <w:rsid w:val="009A1AAB"/>
    <w:rsid w:val="009A1D28"/>
    <w:rsid w:val="009A3299"/>
    <w:rsid w:val="009A4065"/>
    <w:rsid w:val="009A4DE0"/>
    <w:rsid w:val="009B0181"/>
    <w:rsid w:val="009B4B32"/>
    <w:rsid w:val="009B734C"/>
    <w:rsid w:val="009C092E"/>
    <w:rsid w:val="009C0DAE"/>
    <w:rsid w:val="009C0E81"/>
    <w:rsid w:val="009C131E"/>
    <w:rsid w:val="009C41D9"/>
    <w:rsid w:val="009C4B87"/>
    <w:rsid w:val="009D4881"/>
    <w:rsid w:val="009F448F"/>
    <w:rsid w:val="009F6680"/>
    <w:rsid w:val="009F72BF"/>
    <w:rsid w:val="009F74A0"/>
    <w:rsid w:val="009F79A4"/>
    <w:rsid w:val="00A003C7"/>
    <w:rsid w:val="00A0055C"/>
    <w:rsid w:val="00A0074D"/>
    <w:rsid w:val="00A04C8D"/>
    <w:rsid w:val="00A11A46"/>
    <w:rsid w:val="00A2101D"/>
    <w:rsid w:val="00A2140C"/>
    <w:rsid w:val="00A23564"/>
    <w:rsid w:val="00A24325"/>
    <w:rsid w:val="00A24D49"/>
    <w:rsid w:val="00A274D6"/>
    <w:rsid w:val="00A32D81"/>
    <w:rsid w:val="00A32F8E"/>
    <w:rsid w:val="00A339B1"/>
    <w:rsid w:val="00A4292C"/>
    <w:rsid w:val="00A42E34"/>
    <w:rsid w:val="00A52BDE"/>
    <w:rsid w:val="00A54624"/>
    <w:rsid w:val="00A55CBD"/>
    <w:rsid w:val="00A568F0"/>
    <w:rsid w:val="00A601D6"/>
    <w:rsid w:val="00A614DA"/>
    <w:rsid w:val="00A64E68"/>
    <w:rsid w:val="00A71512"/>
    <w:rsid w:val="00A735B7"/>
    <w:rsid w:val="00A74527"/>
    <w:rsid w:val="00A7540A"/>
    <w:rsid w:val="00A77813"/>
    <w:rsid w:val="00A80698"/>
    <w:rsid w:val="00A80E89"/>
    <w:rsid w:val="00A822DD"/>
    <w:rsid w:val="00A82A6C"/>
    <w:rsid w:val="00A8515E"/>
    <w:rsid w:val="00A87300"/>
    <w:rsid w:val="00A90C62"/>
    <w:rsid w:val="00A91ACC"/>
    <w:rsid w:val="00A95045"/>
    <w:rsid w:val="00AA041A"/>
    <w:rsid w:val="00AA0EC1"/>
    <w:rsid w:val="00AB18BD"/>
    <w:rsid w:val="00AB24B0"/>
    <w:rsid w:val="00AB29B9"/>
    <w:rsid w:val="00AB356F"/>
    <w:rsid w:val="00AB4201"/>
    <w:rsid w:val="00AB52B3"/>
    <w:rsid w:val="00AC1E49"/>
    <w:rsid w:val="00AC1E91"/>
    <w:rsid w:val="00AC29BA"/>
    <w:rsid w:val="00AC4B51"/>
    <w:rsid w:val="00AC5414"/>
    <w:rsid w:val="00AD1A06"/>
    <w:rsid w:val="00AD45DA"/>
    <w:rsid w:val="00AE0F50"/>
    <w:rsid w:val="00AE486D"/>
    <w:rsid w:val="00AF1DD0"/>
    <w:rsid w:val="00AF6416"/>
    <w:rsid w:val="00B02F0B"/>
    <w:rsid w:val="00B0484B"/>
    <w:rsid w:val="00B04B3C"/>
    <w:rsid w:val="00B11645"/>
    <w:rsid w:val="00B11A0F"/>
    <w:rsid w:val="00B169F3"/>
    <w:rsid w:val="00B16B5B"/>
    <w:rsid w:val="00B2042C"/>
    <w:rsid w:val="00B20BF9"/>
    <w:rsid w:val="00B2651B"/>
    <w:rsid w:val="00B3214A"/>
    <w:rsid w:val="00B37275"/>
    <w:rsid w:val="00B41F9A"/>
    <w:rsid w:val="00B4306F"/>
    <w:rsid w:val="00B43BFF"/>
    <w:rsid w:val="00B51AC2"/>
    <w:rsid w:val="00B5422D"/>
    <w:rsid w:val="00B57D41"/>
    <w:rsid w:val="00B60C2A"/>
    <w:rsid w:val="00B618F0"/>
    <w:rsid w:val="00B667A0"/>
    <w:rsid w:val="00B67341"/>
    <w:rsid w:val="00B67BA2"/>
    <w:rsid w:val="00B70415"/>
    <w:rsid w:val="00B75B33"/>
    <w:rsid w:val="00B80E9E"/>
    <w:rsid w:val="00B81966"/>
    <w:rsid w:val="00B81B92"/>
    <w:rsid w:val="00B837D1"/>
    <w:rsid w:val="00B85F80"/>
    <w:rsid w:val="00B86596"/>
    <w:rsid w:val="00B92183"/>
    <w:rsid w:val="00B92529"/>
    <w:rsid w:val="00B93EDE"/>
    <w:rsid w:val="00B94FB5"/>
    <w:rsid w:val="00B95CAC"/>
    <w:rsid w:val="00BA069E"/>
    <w:rsid w:val="00BA3FD4"/>
    <w:rsid w:val="00BA669B"/>
    <w:rsid w:val="00BA67AE"/>
    <w:rsid w:val="00BA6C32"/>
    <w:rsid w:val="00BB3E44"/>
    <w:rsid w:val="00BB7448"/>
    <w:rsid w:val="00BC061A"/>
    <w:rsid w:val="00BC547B"/>
    <w:rsid w:val="00BD2009"/>
    <w:rsid w:val="00BD3B78"/>
    <w:rsid w:val="00BD4512"/>
    <w:rsid w:val="00BD4A31"/>
    <w:rsid w:val="00BD5668"/>
    <w:rsid w:val="00BD5C9B"/>
    <w:rsid w:val="00BE5620"/>
    <w:rsid w:val="00BE5F5B"/>
    <w:rsid w:val="00BE6BB4"/>
    <w:rsid w:val="00BF1C23"/>
    <w:rsid w:val="00C00FCE"/>
    <w:rsid w:val="00C04A48"/>
    <w:rsid w:val="00C0730D"/>
    <w:rsid w:val="00C105CA"/>
    <w:rsid w:val="00C10923"/>
    <w:rsid w:val="00C127B8"/>
    <w:rsid w:val="00C13AA2"/>
    <w:rsid w:val="00C2105B"/>
    <w:rsid w:val="00C23A8D"/>
    <w:rsid w:val="00C31A42"/>
    <w:rsid w:val="00C35313"/>
    <w:rsid w:val="00C356EF"/>
    <w:rsid w:val="00C376CB"/>
    <w:rsid w:val="00C420D7"/>
    <w:rsid w:val="00C46C9F"/>
    <w:rsid w:val="00C60093"/>
    <w:rsid w:val="00C708A3"/>
    <w:rsid w:val="00C729FB"/>
    <w:rsid w:val="00C73398"/>
    <w:rsid w:val="00C73BE5"/>
    <w:rsid w:val="00C7762D"/>
    <w:rsid w:val="00C828D5"/>
    <w:rsid w:val="00C8300E"/>
    <w:rsid w:val="00C90C0E"/>
    <w:rsid w:val="00C94136"/>
    <w:rsid w:val="00CA102A"/>
    <w:rsid w:val="00CA58BF"/>
    <w:rsid w:val="00CA7244"/>
    <w:rsid w:val="00CA797E"/>
    <w:rsid w:val="00CB1D8F"/>
    <w:rsid w:val="00CB2673"/>
    <w:rsid w:val="00CB3A57"/>
    <w:rsid w:val="00CC3C31"/>
    <w:rsid w:val="00CD10E1"/>
    <w:rsid w:val="00CD5500"/>
    <w:rsid w:val="00CD6C1D"/>
    <w:rsid w:val="00CE16A7"/>
    <w:rsid w:val="00CE1C44"/>
    <w:rsid w:val="00CE585F"/>
    <w:rsid w:val="00CF70FE"/>
    <w:rsid w:val="00D01AA6"/>
    <w:rsid w:val="00D05071"/>
    <w:rsid w:val="00D052E7"/>
    <w:rsid w:val="00D05B98"/>
    <w:rsid w:val="00D061D0"/>
    <w:rsid w:val="00D07804"/>
    <w:rsid w:val="00D10E1C"/>
    <w:rsid w:val="00D10E8C"/>
    <w:rsid w:val="00D11F19"/>
    <w:rsid w:val="00D149C5"/>
    <w:rsid w:val="00D1660F"/>
    <w:rsid w:val="00D17468"/>
    <w:rsid w:val="00D21E65"/>
    <w:rsid w:val="00D25887"/>
    <w:rsid w:val="00D258ED"/>
    <w:rsid w:val="00D27851"/>
    <w:rsid w:val="00D424C0"/>
    <w:rsid w:val="00D42FCE"/>
    <w:rsid w:val="00D53A31"/>
    <w:rsid w:val="00D61FCB"/>
    <w:rsid w:val="00D63A88"/>
    <w:rsid w:val="00D63CBD"/>
    <w:rsid w:val="00D7090E"/>
    <w:rsid w:val="00D75DBD"/>
    <w:rsid w:val="00D77D35"/>
    <w:rsid w:val="00D83997"/>
    <w:rsid w:val="00D83C9B"/>
    <w:rsid w:val="00D9145B"/>
    <w:rsid w:val="00D92B0F"/>
    <w:rsid w:val="00DA2346"/>
    <w:rsid w:val="00DA2B55"/>
    <w:rsid w:val="00DA32F0"/>
    <w:rsid w:val="00DA4D99"/>
    <w:rsid w:val="00DA50B7"/>
    <w:rsid w:val="00DA5F20"/>
    <w:rsid w:val="00DA633E"/>
    <w:rsid w:val="00DA659E"/>
    <w:rsid w:val="00DA780D"/>
    <w:rsid w:val="00DB6245"/>
    <w:rsid w:val="00DB646E"/>
    <w:rsid w:val="00DB6849"/>
    <w:rsid w:val="00DC1203"/>
    <w:rsid w:val="00DC4DB3"/>
    <w:rsid w:val="00DC66FF"/>
    <w:rsid w:val="00DD3894"/>
    <w:rsid w:val="00DD4255"/>
    <w:rsid w:val="00DD59EB"/>
    <w:rsid w:val="00DD6868"/>
    <w:rsid w:val="00DD6A69"/>
    <w:rsid w:val="00DD7285"/>
    <w:rsid w:val="00DE0385"/>
    <w:rsid w:val="00DE4C36"/>
    <w:rsid w:val="00DE5550"/>
    <w:rsid w:val="00DF04C8"/>
    <w:rsid w:val="00DF1179"/>
    <w:rsid w:val="00DF55AC"/>
    <w:rsid w:val="00E01669"/>
    <w:rsid w:val="00E02F45"/>
    <w:rsid w:val="00E05AA7"/>
    <w:rsid w:val="00E124C2"/>
    <w:rsid w:val="00E1579A"/>
    <w:rsid w:val="00E224EA"/>
    <w:rsid w:val="00E257BF"/>
    <w:rsid w:val="00E320FA"/>
    <w:rsid w:val="00E40244"/>
    <w:rsid w:val="00E450A8"/>
    <w:rsid w:val="00E540B0"/>
    <w:rsid w:val="00E55530"/>
    <w:rsid w:val="00E56058"/>
    <w:rsid w:val="00E61F82"/>
    <w:rsid w:val="00E62762"/>
    <w:rsid w:val="00E65903"/>
    <w:rsid w:val="00E72589"/>
    <w:rsid w:val="00E7285A"/>
    <w:rsid w:val="00E75CF6"/>
    <w:rsid w:val="00E83702"/>
    <w:rsid w:val="00E84AF4"/>
    <w:rsid w:val="00E92F02"/>
    <w:rsid w:val="00E96AB3"/>
    <w:rsid w:val="00EA1A74"/>
    <w:rsid w:val="00EB2CA5"/>
    <w:rsid w:val="00EB2D80"/>
    <w:rsid w:val="00EB2EA7"/>
    <w:rsid w:val="00EB409D"/>
    <w:rsid w:val="00EB41D5"/>
    <w:rsid w:val="00EB5A4B"/>
    <w:rsid w:val="00EB78C1"/>
    <w:rsid w:val="00EC04C2"/>
    <w:rsid w:val="00EC21F3"/>
    <w:rsid w:val="00EC4D08"/>
    <w:rsid w:val="00EC5E23"/>
    <w:rsid w:val="00EC65E7"/>
    <w:rsid w:val="00ED5811"/>
    <w:rsid w:val="00EE3FE4"/>
    <w:rsid w:val="00EE4803"/>
    <w:rsid w:val="00EF4B60"/>
    <w:rsid w:val="00F014A8"/>
    <w:rsid w:val="00F05659"/>
    <w:rsid w:val="00F20EE5"/>
    <w:rsid w:val="00F24FB4"/>
    <w:rsid w:val="00F25D51"/>
    <w:rsid w:val="00F265F3"/>
    <w:rsid w:val="00F272B9"/>
    <w:rsid w:val="00F30053"/>
    <w:rsid w:val="00F352C1"/>
    <w:rsid w:val="00F3533F"/>
    <w:rsid w:val="00F35B44"/>
    <w:rsid w:val="00F36E7B"/>
    <w:rsid w:val="00F42305"/>
    <w:rsid w:val="00F53CE1"/>
    <w:rsid w:val="00F5575B"/>
    <w:rsid w:val="00F55D94"/>
    <w:rsid w:val="00F70088"/>
    <w:rsid w:val="00F70378"/>
    <w:rsid w:val="00F731DC"/>
    <w:rsid w:val="00F80784"/>
    <w:rsid w:val="00F87F8C"/>
    <w:rsid w:val="00F90651"/>
    <w:rsid w:val="00FA67C5"/>
    <w:rsid w:val="00FA75DF"/>
    <w:rsid w:val="00FB0C7C"/>
    <w:rsid w:val="00FB37FB"/>
    <w:rsid w:val="00FB5222"/>
    <w:rsid w:val="00FB7A87"/>
    <w:rsid w:val="00FC2840"/>
    <w:rsid w:val="00FC6721"/>
    <w:rsid w:val="00FC7B70"/>
    <w:rsid w:val="00FD116B"/>
    <w:rsid w:val="00FD7AC6"/>
    <w:rsid w:val="00FE330E"/>
    <w:rsid w:val="00FE714D"/>
    <w:rsid w:val="01495818"/>
    <w:rsid w:val="017445B3"/>
    <w:rsid w:val="01757BF9"/>
    <w:rsid w:val="01B839BC"/>
    <w:rsid w:val="02304AB1"/>
    <w:rsid w:val="028E8CB9"/>
    <w:rsid w:val="030E5426"/>
    <w:rsid w:val="03244BB5"/>
    <w:rsid w:val="03364817"/>
    <w:rsid w:val="0395211D"/>
    <w:rsid w:val="03AE69B4"/>
    <w:rsid w:val="03ECFDBB"/>
    <w:rsid w:val="0556B697"/>
    <w:rsid w:val="05C9D5F4"/>
    <w:rsid w:val="05F5F1D6"/>
    <w:rsid w:val="06340318"/>
    <w:rsid w:val="063808CC"/>
    <w:rsid w:val="063E5AC1"/>
    <w:rsid w:val="06D0E236"/>
    <w:rsid w:val="071CC9C6"/>
    <w:rsid w:val="07C31C08"/>
    <w:rsid w:val="08060583"/>
    <w:rsid w:val="0873C58D"/>
    <w:rsid w:val="089126AD"/>
    <w:rsid w:val="0AB30C21"/>
    <w:rsid w:val="0B426119"/>
    <w:rsid w:val="0B7A6082"/>
    <w:rsid w:val="0BE8890C"/>
    <w:rsid w:val="0C01691C"/>
    <w:rsid w:val="0C2C3DD1"/>
    <w:rsid w:val="0C5CB71F"/>
    <w:rsid w:val="0CE2C9C3"/>
    <w:rsid w:val="0CFF3392"/>
    <w:rsid w:val="0D361E0B"/>
    <w:rsid w:val="0D377D7A"/>
    <w:rsid w:val="0D40F75D"/>
    <w:rsid w:val="0D85C70E"/>
    <w:rsid w:val="0D874D2C"/>
    <w:rsid w:val="0D956167"/>
    <w:rsid w:val="0EA52A59"/>
    <w:rsid w:val="0F401655"/>
    <w:rsid w:val="0F6B7823"/>
    <w:rsid w:val="0F811D53"/>
    <w:rsid w:val="0FCD83F0"/>
    <w:rsid w:val="0FCFB2C5"/>
    <w:rsid w:val="0FF2C91D"/>
    <w:rsid w:val="104D185E"/>
    <w:rsid w:val="105223AB"/>
    <w:rsid w:val="106B9356"/>
    <w:rsid w:val="10F9A5E5"/>
    <w:rsid w:val="11B81366"/>
    <w:rsid w:val="1273D328"/>
    <w:rsid w:val="12805716"/>
    <w:rsid w:val="1284A6A0"/>
    <w:rsid w:val="13F99C09"/>
    <w:rsid w:val="1424D1BA"/>
    <w:rsid w:val="1466D811"/>
    <w:rsid w:val="14D4F91A"/>
    <w:rsid w:val="1680A53B"/>
    <w:rsid w:val="168915D7"/>
    <w:rsid w:val="16F75441"/>
    <w:rsid w:val="16F8ECF9"/>
    <w:rsid w:val="17303FED"/>
    <w:rsid w:val="176C8625"/>
    <w:rsid w:val="176ED9DD"/>
    <w:rsid w:val="17A955D6"/>
    <w:rsid w:val="17B0A5B1"/>
    <w:rsid w:val="17BFDB81"/>
    <w:rsid w:val="18165AE5"/>
    <w:rsid w:val="1823AE32"/>
    <w:rsid w:val="18D84BF0"/>
    <w:rsid w:val="1933E8D9"/>
    <w:rsid w:val="1A1BF11E"/>
    <w:rsid w:val="1AC0D410"/>
    <w:rsid w:val="1B293D23"/>
    <w:rsid w:val="1C367C8E"/>
    <w:rsid w:val="1CC7C79B"/>
    <w:rsid w:val="1CC893E3"/>
    <w:rsid w:val="1CEB37A3"/>
    <w:rsid w:val="1CF3F744"/>
    <w:rsid w:val="1D322720"/>
    <w:rsid w:val="1D3C09F7"/>
    <w:rsid w:val="1D53CF43"/>
    <w:rsid w:val="1DC2C00F"/>
    <w:rsid w:val="1DE60744"/>
    <w:rsid w:val="1E1591BD"/>
    <w:rsid w:val="1E8E7947"/>
    <w:rsid w:val="1F828EE8"/>
    <w:rsid w:val="201DA50B"/>
    <w:rsid w:val="203367D8"/>
    <w:rsid w:val="207CF196"/>
    <w:rsid w:val="208F842F"/>
    <w:rsid w:val="2116130B"/>
    <w:rsid w:val="21490C70"/>
    <w:rsid w:val="2230B6A8"/>
    <w:rsid w:val="223A5499"/>
    <w:rsid w:val="233B54C6"/>
    <w:rsid w:val="235D9CCD"/>
    <w:rsid w:val="23749AC8"/>
    <w:rsid w:val="24A1D570"/>
    <w:rsid w:val="24F8F9A5"/>
    <w:rsid w:val="257A29C2"/>
    <w:rsid w:val="25C4F093"/>
    <w:rsid w:val="25F46233"/>
    <w:rsid w:val="262AB950"/>
    <w:rsid w:val="264F02C3"/>
    <w:rsid w:val="27875AA8"/>
    <w:rsid w:val="27BD82B8"/>
    <w:rsid w:val="27CBBD27"/>
    <w:rsid w:val="27EE4E03"/>
    <w:rsid w:val="282B4A82"/>
    <w:rsid w:val="289FFA34"/>
    <w:rsid w:val="28D745EE"/>
    <w:rsid w:val="29020039"/>
    <w:rsid w:val="296C1577"/>
    <w:rsid w:val="29F2E714"/>
    <w:rsid w:val="2A6AE7FE"/>
    <w:rsid w:val="2B348747"/>
    <w:rsid w:val="2BB8AED3"/>
    <w:rsid w:val="2BE3BFEE"/>
    <w:rsid w:val="2C1928D0"/>
    <w:rsid w:val="2D23CF9F"/>
    <w:rsid w:val="2D968FBF"/>
    <w:rsid w:val="2DDCC7CF"/>
    <w:rsid w:val="2FB0FCB7"/>
    <w:rsid w:val="30C14437"/>
    <w:rsid w:val="30FAC9F8"/>
    <w:rsid w:val="315E4054"/>
    <w:rsid w:val="32038325"/>
    <w:rsid w:val="32175EAA"/>
    <w:rsid w:val="32181BAB"/>
    <w:rsid w:val="32C2BEAA"/>
    <w:rsid w:val="32C2D5F5"/>
    <w:rsid w:val="331343F7"/>
    <w:rsid w:val="333D142D"/>
    <w:rsid w:val="3345F83C"/>
    <w:rsid w:val="33A16E16"/>
    <w:rsid w:val="33FD2DED"/>
    <w:rsid w:val="3401F61B"/>
    <w:rsid w:val="349DDD31"/>
    <w:rsid w:val="35882BE4"/>
    <w:rsid w:val="3668EDDB"/>
    <w:rsid w:val="36ADAAE5"/>
    <w:rsid w:val="36D1CC90"/>
    <w:rsid w:val="373DDF25"/>
    <w:rsid w:val="3795F713"/>
    <w:rsid w:val="37E5D053"/>
    <w:rsid w:val="380A0DC4"/>
    <w:rsid w:val="3817517D"/>
    <w:rsid w:val="383FF80F"/>
    <w:rsid w:val="38B5F50A"/>
    <w:rsid w:val="38FB581B"/>
    <w:rsid w:val="396E7646"/>
    <w:rsid w:val="39890F5C"/>
    <w:rsid w:val="39E4488C"/>
    <w:rsid w:val="3A3082B0"/>
    <w:rsid w:val="3A7243CF"/>
    <w:rsid w:val="3B273EEA"/>
    <w:rsid w:val="3B3E2384"/>
    <w:rsid w:val="3BAE3E37"/>
    <w:rsid w:val="3C30DDCA"/>
    <w:rsid w:val="3C5A36BA"/>
    <w:rsid w:val="3CEDE4EB"/>
    <w:rsid w:val="3CF1AF10"/>
    <w:rsid w:val="3D0A5E61"/>
    <w:rsid w:val="3D5DB351"/>
    <w:rsid w:val="3DFC7282"/>
    <w:rsid w:val="3E4A9557"/>
    <w:rsid w:val="3EBDD781"/>
    <w:rsid w:val="3F6CC796"/>
    <w:rsid w:val="3F7966F6"/>
    <w:rsid w:val="3F9BAF8B"/>
    <w:rsid w:val="3FFB8398"/>
    <w:rsid w:val="40307746"/>
    <w:rsid w:val="40A71CD9"/>
    <w:rsid w:val="4142D234"/>
    <w:rsid w:val="41B4717E"/>
    <w:rsid w:val="428AE619"/>
    <w:rsid w:val="42D74057"/>
    <w:rsid w:val="42E58E88"/>
    <w:rsid w:val="43000E0A"/>
    <w:rsid w:val="442C0A89"/>
    <w:rsid w:val="449C9BEE"/>
    <w:rsid w:val="44C024B0"/>
    <w:rsid w:val="45248D63"/>
    <w:rsid w:val="45722F31"/>
    <w:rsid w:val="457AC5C2"/>
    <w:rsid w:val="462FD2E2"/>
    <w:rsid w:val="47C73BF2"/>
    <w:rsid w:val="47E3791A"/>
    <w:rsid w:val="485F5772"/>
    <w:rsid w:val="488C386F"/>
    <w:rsid w:val="48E03441"/>
    <w:rsid w:val="498EBF65"/>
    <w:rsid w:val="49B6FB0A"/>
    <w:rsid w:val="49EBFA67"/>
    <w:rsid w:val="4A6F208C"/>
    <w:rsid w:val="4AE65F80"/>
    <w:rsid w:val="4B182153"/>
    <w:rsid w:val="4BE09B38"/>
    <w:rsid w:val="4C29A9F1"/>
    <w:rsid w:val="4C8CE3CE"/>
    <w:rsid w:val="4CB92E98"/>
    <w:rsid w:val="4CCB1580"/>
    <w:rsid w:val="4CE10EE2"/>
    <w:rsid w:val="4CE342E0"/>
    <w:rsid w:val="4D8A531C"/>
    <w:rsid w:val="4D9D7DB8"/>
    <w:rsid w:val="4E5250C8"/>
    <w:rsid w:val="4E7E429F"/>
    <w:rsid w:val="4E851314"/>
    <w:rsid w:val="4EA6951F"/>
    <w:rsid w:val="4FBA814E"/>
    <w:rsid w:val="511F6EDF"/>
    <w:rsid w:val="518AEE45"/>
    <w:rsid w:val="51ED6A19"/>
    <w:rsid w:val="52601A03"/>
    <w:rsid w:val="534B4B0C"/>
    <w:rsid w:val="5396046B"/>
    <w:rsid w:val="53A3C7CC"/>
    <w:rsid w:val="53AA958D"/>
    <w:rsid w:val="53BC94D7"/>
    <w:rsid w:val="542BF179"/>
    <w:rsid w:val="55037541"/>
    <w:rsid w:val="55180401"/>
    <w:rsid w:val="5615BAD7"/>
    <w:rsid w:val="5671178C"/>
    <w:rsid w:val="56C58550"/>
    <w:rsid w:val="56F8518B"/>
    <w:rsid w:val="573F4471"/>
    <w:rsid w:val="578AE567"/>
    <w:rsid w:val="583E1E9B"/>
    <w:rsid w:val="586F0ACA"/>
    <w:rsid w:val="587405B7"/>
    <w:rsid w:val="58A52E11"/>
    <w:rsid w:val="58FB7ACC"/>
    <w:rsid w:val="59140B19"/>
    <w:rsid w:val="59494AAD"/>
    <w:rsid w:val="5978A2FB"/>
    <w:rsid w:val="59B254E3"/>
    <w:rsid w:val="59DFCDDB"/>
    <w:rsid w:val="59F8FAB0"/>
    <w:rsid w:val="5A2D99EA"/>
    <w:rsid w:val="5A46D16C"/>
    <w:rsid w:val="5B6AF3ED"/>
    <w:rsid w:val="5BA4FB19"/>
    <w:rsid w:val="5BB34405"/>
    <w:rsid w:val="5CBD1C3E"/>
    <w:rsid w:val="5CD252AB"/>
    <w:rsid w:val="5CE982E5"/>
    <w:rsid w:val="5D3A18C6"/>
    <w:rsid w:val="5D86E1A9"/>
    <w:rsid w:val="5DA8251E"/>
    <w:rsid w:val="5E14C4E6"/>
    <w:rsid w:val="5E4FE86E"/>
    <w:rsid w:val="5ED6E2D1"/>
    <w:rsid w:val="5EFDC0A0"/>
    <w:rsid w:val="5F05922E"/>
    <w:rsid w:val="5F05E086"/>
    <w:rsid w:val="5F436655"/>
    <w:rsid w:val="5FBE490A"/>
    <w:rsid w:val="5FC71F52"/>
    <w:rsid w:val="60E7C072"/>
    <w:rsid w:val="60F1BF1C"/>
    <w:rsid w:val="616B7989"/>
    <w:rsid w:val="617D5093"/>
    <w:rsid w:val="61E34073"/>
    <w:rsid w:val="61EAF276"/>
    <w:rsid w:val="620B190B"/>
    <w:rsid w:val="62558E7E"/>
    <w:rsid w:val="625E07B8"/>
    <w:rsid w:val="628DBD54"/>
    <w:rsid w:val="62C4FF82"/>
    <w:rsid w:val="62DB770B"/>
    <w:rsid w:val="632A5048"/>
    <w:rsid w:val="635F8E4C"/>
    <w:rsid w:val="6377B611"/>
    <w:rsid w:val="6389C31D"/>
    <w:rsid w:val="63C78933"/>
    <w:rsid w:val="63F2DB74"/>
    <w:rsid w:val="6405A447"/>
    <w:rsid w:val="64109B2E"/>
    <w:rsid w:val="64299345"/>
    <w:rsid w:val="644A2251"/>
    <w:rsid w:val="64773FDF"/>
    <w:rsid w:val="654E3FFC"/>
    <w:rsid w:val="65DCA28C"/>
    <w:rsid w:val="65FBCA6E"/>
    <w:rsid w:val="66B355CC"/>
    <w:rsid w:val="67A5AA97"/>
    <w:rsid w:val="67C850A6"/>
    <w:rsid w:val="681F7DB0"/>
    <w:rsid w:val="682F8702"/>
    <w:rsid w:val="68CAA5EC"/>
    <w:rsid w:val="68DB3EE6"/>
    <w:rsid w:val="694AB5B9"/>
    <w:rsid w:val="6993C993"/>
    <w:rsid w:val="69D87A3D"/>
    <w:rsid w:val="6A2B47D0"/>
    <w:rsid w:val="6A52B7B3"/>
    <w:rsid w:val="6A5F0D9A"/>
    <w:rsid w:val="6A81660A"/>
    <w:rsid w:val="6B0A36E2"/>
    <w:rsid w:val="6B522BA5"/>
    <w:rsid w:val="6BCEDB83"/>
    <w:rsid w:val="6BDACA01"/>
    <w:rsid w:val="6C2C2BE8"/>
    <w:rsid w:val="6C6054A8"/>
    <w:rsid w:val="6CF1EB33"/>
    <w:rsid w:val="6D37F94E"/>
    <w:rsid w:val="6E18C3A7"/>
    <w:rsid w:val="6E289F41"/>
    <w:rsid w:val="6E76064A"/>
    <w:rsid w:val="6E785D49"/>
    <w:rsid w:val="6EA1BA67"/>
    <w:rsid w:val="6EC3E8D7"/>
    <w:rsid w:val="6F8E37A3"/>
    <w:rsid w:val="6F90C5E6"/>
    <w:rsid w:val="6FC5405F"/>
    <w:rsid w:val="704890FF"/>
    <w:rsid w:val="704DA6A5"/>
    <w:rsid w:val="7098D8D6"/>
    <w:rsid w:val="70AEF436"/>
    <w:rsid w:val="711FEBE0"/>
    <w:rsid w:val="71329697"/>
    <w:rsid w:val="716CB0AF"/>
    <w:rsid w:val="718BB239"/>
    <w:rsid w:val="72732C3A"/>
    <w:rsid w:val="72867E91"/>
    <w:rsid w:val="72EBCE53"/>
    <w:rsid w:val="732EEC1D"/>
    <w:rsid w:val="735DD3D8"/>
    <w:rsid w:val="73B9A9FC"/>
    <w:rsid w:val="73F17847"/>
    <w:rsid w:val="741AACE9"/>
    <w:rsid w:val="74D382CF"/>
    <w:rsid w:val="752EE4C7"/>
    <w:rsid w:val="75829384"/>
    <w:rsid w:val="75AA8E01"/>
    <w:rsid w:val="76A41F35"/>
    <w:rsid w:val="76C8DC27"/>
    <w:rsid w:val="76F226D2"/>
    <w:rsid w:val="7716E96F"/>
    <w:rsid w:val="772C3FB2"/>
    <w:rsid w:val="774D15AA"/>
    <w:rsid w:val="77FFE772"/>
    <w:rsid w:val="78B7EBE2"/>
    <w:rsid w:val="7946F301"/>
    <w:rsid w:val="79BA5CF3"/>
    <w:rsid w:val="7A150E48"/>
    <w:rsid w:val="7A871F44"/>
    <w:rsid w:val="7AD96558"/>
    <w:rsid w:val="7ADE142F"/>
    <w:rsid w:val="7AFF4CC8"/>
    <w:rsid w:val="7B1BBCB6"/>
    <w:rsid w:val="7B265570"/>
    <w:rsid w:val="7BA61EB5"/>
    <w:rsid w:val="7BDFEDC4"/>
    <w:rsid w:val="7C42C305"/>
    <w:rsid w:val="7C4C726B"/>
    <w:rsid w:val="7C6702B3"/>
    <w:rsid w:val="7C96FD84"/>
    <w:rsid w:val="7CA46F0D"/>
    <w:rsid w:val="7D4A17F2"/>
    <w:rsid w:val="7D4C1A6D"/>
    <w:rsid w:val="7D747BE4"/>
    <w:rsid w:val="7E03480D"/>
    <w:rsid w:val="7E0644CD"/>
    <w:rsid w:val="7E0CBE79"/>
    <w:rsid w:val="7E479275"/>
    <w:rsid w:val="7E495977"/>
    <w:rsid w:val="7EEFAB19"/>
    <w:rsid w:val="7F05A901"/>
    <w:rsid w:val="7FDE517E"/>
    <w:rsid w:val="7FE89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BB1D"/>
  <w15:docId w15:val="{1BF981F1-C82E-4430-A936-C1DCD6C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1F1F1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2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BACHILLERATO EN INFORMÁTICA EMPRESARIAL</vt:lpstr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subject/>
  <dc:creator>gabriela</dc:creator>
  <cp:keywords/>
  <cp:lastModifiedBy>GLEND ROJAS ALVARADO</cp:lastModifiedBy>
  <cp:revision>2</cp:revision>
  <dcterms:created xsi:type="dcterms:W3CDTF">2025-03-25T01:00:00Z</dcterms:created>
  <dcterms:modified xsi:type="dcterms:W3CDTF">2025-03-25T01:00:00Z</dcterms:modified>
</cp:coreProperties>
</file>